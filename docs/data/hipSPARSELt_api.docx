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903E" w14:textId="5293FC2B" w:rsidR="009352AB" w:rsidRPr="009352AB" w:rsidRDefault="00DE68AD" w:rsidP="009352A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hip</w:t>
      </w:r>
      <w:r w:rsidR="009352AB"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SPARSELt</w:t>
      </w:r>
      <w:proofErr w:type="spellEnd"/>
      <w:r w:rsidR="009352AB"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 Data Types</w:t>
      </w:r>
    </w:p>
    <w:p w14:paraId="556E9807" w14:textId="5B078399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Data Structures</w:t>
      </w:r>
    </w:p>
    <w:p w14:paraId="0ECB27E7" w14:textId="3A6F226F" w:rsidR="009352AB" w:rsidRPr="009352AB" w:rsidRDefault="007E5266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hipsparseLtHandle_t</w:t>
      </w:r>
      <w:proofErr w:type="spellEnd"/>
    </w:p>
    <w:p w14:paraId="22C676DA" w14:textId="5205D6E2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The structure holds the </w:t>
      </w:r>
      <w:proofErr w:type="spellStart"/>
      <w:r w:rsidR="00DE68AD">
        <w:rPr>
          <w:rFonts w:ascii="Lato" w:eastAsia="Times New Roman" w:hAnsi="Lato" w:cs="Times New Roman"/>
          <w:color w:val="404040"/>
          <w:sz w:val="24"/>
          <w:szCs w:val="24"/>
        </w:rPr>
        <w:t>hipSPARSELt</w:t>
      </w:r>
      <w:proofErr w:type="spellEnd"/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 library context (device properties, system information, etc.).</w:t>
      </w:r>
    </w:p>
    <w:p w14:paraId="32CA49EF" w14:textId="1AD76FF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handle must be initialized and destroyed with </w:t>
      </w:r>
      <w:proofErr w:type="spellStart"/>
      <w:proofErr w:type="gramStart"/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proofErr w:type="spellStart"/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hipsparseLtDestroy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15832D45" w14:textId="1953A514" w:rsidR="009352AB" w:rsidRPr="009352AB" w:rsidRDefault="0062730D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hipsparseLtMatDescriptor_t</w:t>
      </w:r>
      <w:proofErr w:type="spellEnd"/>
    </w:p>
    <w:p w14:paraId="646C6291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captures the shape and characteristics of a matrix.</w:t>
      </w:r>
    </w:p>
    <w:p w14:paraId="2D0E3EDA" w14:textId="40A4C6CA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proofErr w:type="gramStart"/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hipsparseLtDenseDescriptorInit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or </w:t>
      </w:r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hipsparseLtStructuredDescriptorInit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functions and destroyed with </w:t>
      </w:r>
      <w:proofErr w:type="spellStart"/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hipsparseLtMatDescriptorDestroy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168DF36F" w14:textId="6CB697F4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hipsparseLtMatDescriptor_t</w:t>
      </w:r>
      <w:proofErr w:type="spellEnd"/>
    </w:p>
    <w:p w14:paraId="5EC0B2AD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operation.</w:t>
      </w:r>
    </w:p>
    <w:p w14:paraId="21939062" w14:textId="7482E92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proofErr w:type="spellStart"/>
      <w:proofErr w:type="gramStart"/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hipsparseLtMatmulDescriptorInit</w:t>
      </w:r>
      <w:proofErr w:type="spell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516CAE8" w14:textId="1DCD55EF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hipsparseLtMatmulAlgSelection_t</w:t>
      </w:r>
      <w:proofErr w:type="spellEnd"/>
    </w:p>
    <w:p w14:paraId="4672EED0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algorithm.</w:t>
      </w:r>
    </w:p>
    <w:p w14:paraId="424074CF" w14:textId="4DA499C6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proofErr w:type="spellStart"/>
      <w:proofErr w:type="gramStart"/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hipsparseLtMatmulAlgSelectionInit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DCDFB79" w14:textId="46A7646A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hipsparseLtMatmulPlan_t</w:t>
      </w:r>
      <w:proofErr w:type="spellEnd"/>
    </w:p>
    <w:p w14:paraId="2235155E" w14:textId="10E6B0ED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matrix multiplication execution plan, namely all the information necessary to execute the </w:t>
      </w:r>
      <w:proofErr w:type="spellStart"/>
      <w:proofErr w:type="gramStart"/>
      <w:r w:rsidR="00BD57D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hipsparseLtMatmul</w:t>
      </w:r>
      <w:r w:rsidR="00606F4D" w:rsidRPr="00606F4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</w:t>
      </w:r>
      <w:proofErr w:type="spellEnd"/>
      <w:r w:rsidRPr="009352A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9352A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operation.</w:t>
      </w:r>
    </w:p>
    <w:p w14:paraId="69818AC4" w14:textId="17CD9F56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and destroyed with </w:t>
      </w:r>
      <w:hyperlink r:id="rId7" w:anchor="cusparseltmatmulplaninit-label" w:history="1">
        <w:r w:rsidR="00BD57DD">
          <w:rPr>
            <w:rFonts w:ascii="Lato" w:eastAsia="Times New Roman" w:hAnsi="Lato" w:cs="Times New Roman"/>
            <w:color w:val="76B900"/>
            <w:sz w:val="24"/>
            <w:szCs w:val="24"/>
          </w:rPr>
          <w:t>hipsparseLtMatmulPlanInit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hyperlink r:id="rId8" w:anchor="cusparseltmatmulplandestroy-label" w:history="1">
        <w:r w:rsidR="00BD57DD">
          <w:rPr>
            <w:rFonts w:ascii="Lato" w:eastAsia="Times New Roman" w:hAnsi="Lato" w:cs="Times New Roman"/>
            <w:color w:val="76B900"/>
            <w:sz w:val="24"/>
            <w:szCs w:val="24"/>
          </w:rPr>
          <w:t>hipsparseLtMatmulPlanDestroy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29B57651" w14:textId="77777777" w:rsidR="009352AB" w:rsidRPr="009352AB" w:rsidRDefault="00A06F6A" w:rsidP="009352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51AEE9">
          <v:rect id="_x0000_i1033" style="width:0;height:.75pt" o:hralign="center" o:hrstd="t" o:hrnoshade="t" o:hr="t" fillcolor="#404040" stroked="f"/>
        </w:pict>
      </w:r>
    </w:p>
    <w:p w14:paraId="636A2220" w14:textId="77777777" w:rsidR="00056E10" w:rsidRDefault="00056E10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</w:p>
    <w:p w14:paraId="3188D798" w14:textId="33E1403D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lastRenderedPageBreak/>
        <w:t>Enumerators</w:t>
      </w:r>
    </w:p>
    <w:p w14:paraId="69C3B7B6" w14:textId="04664503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hipsparseLtSparsity_t</w:t>
      </w:r>
      <w:proofErr w:type="spellEnd"/>
    </w:p>
    <w:p w14:paraId="146BA4A0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sparsity ratio of the structured matrix as</w:t>
      </w:r>
    </w:p>
    <w:p w14:paraId="009749FF" w14:textId="7D6717ED" w:rsidR="009352AB" w:rsidRPr="009352AB" w:rsidRDefault="0002088E" w:rsidP="008639F5">
      <w:pPr>
        <w:shd w:val="clear" w:color="auto" w:fill="FCFCFC"/>
        <w:spacing w:after="360" w:line="360" w:lineRule="atLeast"/>
        <w:ind w:firstLine="720"/>
        <w:rPr>
          <w:rFonts w:ascii="Lato" w:eastAsia="Times New Roman" w:hAnsi="Lato" w:cs="Times New Roman"/>
          <w:color w:val="40404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404040"/>
            <w:sz w:val="24"/>
            <w:szCs w:val="24"/>
          </w:rPr>
          <m:t xml:space="preserve">sparisty ratio=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nnz</m:t>
            </m:r>
          </m:num>
          <m:den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num_rows * num_cols</m:t>
            </m:r>
          </m:den>
        </m:f>
      </m:oMath>
      <w:r w:rsidR="009352AB" w:rsidRPr="009352AB">
        <w:rPr>
          <w:rFonts w:ascii="Lato" w:eastAsia="Times New Roman" w:hAnsi="Lato" w:cs="Times New Roman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4AAFE25B" wp14:editId="46C726EB">
                <wp:extent cx="304800" cy="304800"/>
                <wp:effectExtent l="0" t="0" r="0" b="0"/>
                <wp:docPr id="5" name="Rectangle 5" descr="sparsity\ ratio = \frac{nnz}{num\_rows * num\_col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D9135" id="Rectangle 5" o:spid="_x0000_s1026" alt="sparsity\ ratio = \frac{nnz}{num\_rows * num\_col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430"/>
      </w:tblGrid>
      <w:tr w:rsidR="009352AB" w:rsidRPr="009352AB" w14:paraId="3FB2F5C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FE742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A148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4ED17C51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8BD8F7" w14:textId="5448926A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HIPSPARSELT_SPARSITY_50_PERCENT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F575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50% Sparsity Ratio:</w:t>
            </w:r>
          </w:p>
          <w:p w14:paraId="698FEEBA" w14:textId="77777777" w:rsidR="009352AB" w:rsidRDefault="009352AB" w:rsidP="009352AB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2:4</w:t>
            </w:r>
            <w:r w:rsidRPr="009352AB">
              <w:rPr>
                <w:rFonts w:ascii="Times New Roman" w:eastAsia="Times New Roman" w:hAnsi="Times New Roman" w:cs="Times New Roman"/>
              </w:rPr>
              <w:t> for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880085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</w:p>
          <w:p w14:paraId="579373E2" w14:textId="3A2E3784" w:rsidR="00880085" w:rsidRPr="00880085" w:rsidRDefault="00880085" w:rsidP="009352AB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E271DB">
              <w:rPr>
                <w:rFonts w:ascii="Times New Roman" w:eastAsia="Times New Roman" w:hAnsi="Times New Roman" w:cs="Times New Roman"/>
              </w:rPr>
              <w:t>1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="00E271DB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Pr="009352AB">
              <w:rPr>
                <w:rFonts w:ascii="Times New Roman" w:eastAsia="Times New Roman" w:hAnsi="Times New Roman" w:cs="Times New Roman"/>
              </w:rPr>
              <w:t> for 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proofErr w:type="gramStart"/>
            <w:r w:rsidR="00E271D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EC1245" w:rsidRPr="002677AD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7C5381" w:rsidRPr="002677AD">
              <w:rPr>
                <w:rFonts w:ascii="Times New Roman" w:eastAsia="Times New Roman" w:hAnsi="Times New Roman" w:cs="Times New Roman"/>
              </w:rPr>
              <w:t>CUDA only</w:t>
            </w:r>
            <w:r w:rsidR="00EC1245" w:rsidRPr="002677AD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559B19BF" w14:textId="1F94978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sparsity property is used in the </w:t>
      </w:r>
      <w:proofErr w:type="spellStart"/>
      <w:proofErr w:type="gramStart"/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hipsparseLtStructuredDescriptorInit</w:t>
      </w:r>
      <w:proofErr w:type="spellEnd"/>
      <w:r w:rsidR="002677AD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="002677AD">
        <w:rPr>
          <w:rFonts w:ascii="Lato" w:eastAsia="Times New Roman" w:hAnsi="Lato" w:cs="Times New Roman"/>
          <w:color w:val="76B900"/>
          <w:sz w:val="24"/>
          <w:szCs w:val="24"/>
        </w:rPr>
        <w:t xml:space="preserve">) 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function.</w:t>
      </w:r>
    </w:p>
    <w:p w14:paraId="3A37AAED" w14:textId="77777777" w:rsidR="009352AB" w:rsidRPr="009352AB" w:rsidRDefault="00A06F6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588BA25C">
          <v:rect id="_x0000_i1034" style="width:0;height:.75pt" o:hralign="center" o:hrstd="t" o:hr="t" fillcolor="#a0a0a0" stroked="f"/>
        </w:pict>
      </w:r>
    </w:p>
    <w:p w14:paraId="04A50737" w14:textId="4C7238A9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hipsparseLtComputetype_t</w:t>
      </w:r>
      <w:proofErr w:type="spellEnd"/>
    </w:p>
    <w:p w14:paraId="4A12768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compute precision modes of the matrix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6202"/>
      </w:tblGrid>
      <w:tr w:rsidR="009352AB" w:rsidRPr="009352AB" w14:paraId="45A751DE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5A5065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AF860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07B597B9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FC8711" w14:textId="58BAB1E8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673B6" w14:textId="76487048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Default mode for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floating-point precision</w:t>
            </w:r>
          </w:p>
          <w:p w14:paraId="5621F378" w14:textId="168DC5CC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All computations and intermediate storage ensure at least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precision</w:t>
            </w:r>
          </w:p>
          <w:p w14:paraId="1DFB9649" w14:textId="27898A40" w:rsidR="007C5381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7042CC">
              <w:rPr>
                <w:rFonts w:ascii="Times New Roman" w:eastAsia="Times New Roman" w:hAnsi="Times New Roman" w:cs="Times New Roman"/>
              </w:rPr>
              <w:t xml:space="preserve"> </w:t>
            </w:r>
            <w:r w:rsidR="007C5381">
              <w:rPr>
                <w:rFonts w:ascii="Times New Roman" w:eastAsia="Times New Roman" w:hAnsi="Times New Roman" w:cs="Times New Roman"/>
              </w:rPr>
              <w:t xml:space="preserve">Matrix Core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  <w:r w:rsidR="007042C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86213A" w14:textId="78C1BEB0" w:rsidR="007C5381" w:rsidRPr="009352AB" w:rsidRDefault="00B7356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7C5381">
              <w:rPr>
                <w:rFonts w:ascii="Times New Roman" w:eastAsia="Times New Roman" w:hAnsi="Times New Roman" w:cs="Times New Roman"/>
              </w:rPr>
              <w:t>ROC only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9352AB" w:rsidRPr="009352AB" w14:paraId="1322B7B6" w14:textId="77777777" w:rsidTr="00EC124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A4C2D" w14:textId="666732E2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94E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Default mode for 32-bit integer precision</w:t>
            </w:r>
          </w:p>
          <w:p w14:paraId="5464D9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All computations and intermediate storage ensure at least 32-bit integer precision</w:t>
            </w:r>
          </w:p>
          <w:p w14:paraId="3C01262F" w14:textId="7BF07A5E" w:rsidR="009352AB" w:rsidRPr="009352AB" w:rsidRDefault="007042CC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Matrix Core / Tensor Core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  <w:tr w:rsidR="00B37F85" w:rsidRPr="009352AB" w14:paraId="33090157" w14:textId="77777777" w:rsidTr="00B37F8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D64A97" w14:textId="3274C7C2" w:rsidR="00B37F85" w:rsidRDefault="00B37F85" w:rsidP="00B37F8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HIPSPARSELT_COMPUTE_16F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019622A" w14:textId="57EA12AB" w:rsidR="00B37F85" w:rsidRPr="009352AB" w:rsidRDefault="00B37F85" w:rsidP="00B37F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Default mode for </w:t>
            </w:r>
            <w:r w:rsidR="007042CC">
              <w:rPr>
                <w:rFonts w:ascii="Times New Roman" w:eastAsia="Times New Roman" w:hAnsi="Times New Roman" w:cs="Times New Roman"/>
              </w:rPr>
              <w:t>16</w:t>
            </w:r>
            <w:r w:rsidRPr="009352AB">
              <w:rPr>
                <w:rFonts w:ascii="Times New Roman" w:eastAsia="Times New Roman" w:hAnsi="Times New Roman" w:cs="Times New Roman"/>
              </w:rPr>
              <w:t>-bit floating-point precision</w:t>
            </w:r>
          </w:p>
          <w:p w14:paraId="18D7D8E0" w14:textId="3D8BA09A" w:rsidR="00B37F85" w:rsidRPr="009352AB" w:rsidRDefault="00B37F85" w:rsidP="00B37F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All computations and intermediate storage ensure at least </w:t>
            </w:r>
            <w:r w:rsidR="007042CC">
              <w:rPr>
                <w:rFonts w:ascii="Times New Roman" w:eastAsia="Times New Roman" w:hAnsi="Times New Roman" w:cs="Times New Roman"/>
              </w:rPr>
              <w:t>16</w:t>
            </w:r>
            <w:r w:rsidRPr="009352AB">
              <w:rPr>
                <w:rFonts w:ascii="Times New Roman" w:eastAsia="Times New Roman" w:hAnsi="Times New Roman" w:cs="Times New Roman"/>
              </w:rPr>
              <w:t>-bit precision</w:t>
            </w:r>
          </w:p>
          <w:p w14:paraId="60F85CB2" w14:textId="5AB22406" w:rsidR="00B37F85" w:rsidRPr="00B37F85" w:rsidRDefault="007042CC" w:rsidP="00B37F8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Matrix Core / Tensor Core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  <w:tr w:rsidR="00B37F85" w:rsidRPr="009352AB" w14:paraId="30C75BCC" w14:textId="77777777" w:rsidTr="00EC124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27C858" w14:textId="27F61528" w:rsidR="00B37F85" w:rsidRDefault="00607A0F" w:rsidP="00B37F8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</w:t>
            </w:r>
            <w:r w:rsidR="00EC419C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_FAST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ACFD7A6" w14:textId="77777777" w:rsidR="00EC419C" w:rsidRPr="00B73569" w:rsidRDefault="00EC419C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- Default mode for 32-bit floating-point precision</w:t>
            </w:r>
          </w:p>
          <w:p w14:paraId="5290DFB5" w14:textId="77777777" w:rsidR="00EC419C" w:rsidRPr="00B73569" w:rsidRDefault="00EC419C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- The inputs are supposed to be directly represented in TensorFloat-32 precision. The 32-bit floating-point values are truncated to TensorFloat-32 before the computation</w:t>
            </w:r>
          </w:p>
          <w:p w14:paraId="1AE30BE2" w14:textId="77777777" w:rsidR="00EC419C" w:rsidRPr="00B73569" w:rsidRDefault="00EC419C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lastRenderedPageBreak/>
              <w:t>- All computations and intermediate storage ensure at least TensorFloat-32 precision</w:t>
            </w:r>
          </w:p>
          <w:p w14:paraId="1D2F40AC" w14:textId="77777777" w:rsidR="00B37F85" w:rsidRPr="00B73569" w:rsidRDefault="00EC419C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- Tensor Cores will be used whenever possible</w:t>
            </w:r>
          </w:p>
          <w:p w14:paraId="2D3DA3F3" w14:textId="36E83908" w:rsidR="007C5381" w:rsidRPr="00EC419C" w:rsidRDefault="00B73569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(CUDA</w:t>
            </w:r>
            <w:r>
              <w:rPr>
                <w:rFonts w:ascii="Times New Roman" w:eastAsia="Times New Roman" w:hAnsi="Times New Roman" w:cs="Times New Roman"/>
              </w:rPr>
              <w:t xml:space="preserve"> only)</w:t>
            </w:r>
          </w:p>
        </w:tc>
      </w:tr>
      <w:tr w:rsidR="00B37F85" w:rsidRPr="009352AB" w14:paraId="082422C8" w14:textId="77777777" w:rsidTr="00B37F8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611E82" w14:textId="2696648B" w:rsidR="00B37F85" w:rsidRDefault="00607A0F" w:rsidP="00B37F8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HIPSPARSELT_COMPUTE_TF32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CBE63C" w14:textId="729BE722" w:rsidR="00EC419C" w:rsidRPr="00EC419C" w:rsidRDefault="00EC419C" w:rsidP="00EC419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C419C">
              <w:rPr>
                <w:b/>
                <w:bCs/>
              </w:rPr>
              <w:t>-</w:t>
            </w:r>
            <w:r w:rsidRPr="00EC419C">
              <w:rPr>
                <w:sz w:val="22"/>
                <w:szCs w:val="22"/>
              </w:rPr>
              <w:t> All computations and intermediate storage ensure at least TensorFloat-32 precision</w:t>
            </w:r>
          </w:p>
          <w:p w14:paraId="6A4C4916" w14:textId="4C0C003C" w:rsidR="00EC419C" w:rsidRPr="00EC419C" w:rsidRDefault="00EC419C" w:rsidP="00EC419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C419C">
              <w:rPr>
                <w:b/>
                <w:bCs/>
              </w:rPr>
              <w:t>-</w:t>
            </w:r>
            <w:r w:rsidRPr="00EC419C">
              <w:rPr>
                <w:sz w:val="22"/>
                <w:szCs w:val="22"/>
              </w:rPr>
              <w:t> The inputs are rounded to TensorFloat-32 precision. This mode is slower than </w:t>
            </w:r>
            <w:r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HIPSPARSELT_COMPUTE_TF32_FAST</w:t>
            </w:r>
            <w:r w:rsidRPr="00EC419C">
              <w:rPr>
                <w:sz w:val="22"/>
                <w:szCs w:val="22"/>
              </w:rPr>
              <w:t>, but could provide more accurate results</w:t>
            </w:r>
          </w:p>
          <w:p w14:paraId="22C70293" w14:textId="77777777" w:rsidR="00B37F85" w:rsidRDefault="00EC419C" w:rsidP="00EC41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419C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EC419C">
              <w:rPr>
                <w:rFonts w:ascii="Times New Roman" w:eastAsia="Times New Roman" w:hAnsi="Times New Roman" w:cs="Times New Roman"/>
              </w:rPr>
              <w:t> Tensor Cores will be used whenever possible</w:t>
            </w:r>
          </w:p>
          <w:p w14:paraId="25DC1BD3" w14:textId="3AD45C6D" w:rsidR="007C5381" w:rsidRPr="00B37F85" w:rsidRDefault="00B73569" w:rsidP="00EC419C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t>(</w:t>
            </w:r>
            <w:r w:rsidR="007C5381">
              <w:t>CUDA</w:t>
            </w:r>
            <w:r w:rsidR="007C5381">
              <w:rPr>
                <w:rFonts w:ascii="Times New Roman" w:eastAsia="Times New Roman" w:hAnsi="Times New Roman" w:cs="Times New Roman"/>
              </w:rPr>
              <w:t xml:space="preserve"> only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429E3B43" w14:textId="5070B91E" w:rsid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compute precision is used in the </w:t>
      </w:r>
      <w:proofErr w:type="spellStart"/>
      <w:proofErr w:type="gramStart"/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hipsparseLtMatmulDescriptorInit</w:t>
      </w:r>
      <w:proofErr w:type="spell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76A46E5" w14:textId="032E912B" w:rsidR="00C63234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4B54604A" w14:textId="77777777" w:rsidR="009352AB" w:rsidRPr="009352AB" w:rsidRDefault="00A06F6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E09370">
          <v:rect id="_x0000_i1035" style="width:0;height:.75pt" o:hralign="center" o:hrstd="t" o:hr="t" fillcolor="#a0a0a0" stroked="f"/>
        </w:pict>
      </w:r>
    </w:p>
    <w:p w14:paraId="7EFEE6BF" w14:textId="166D82B6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hipsparseLtMatDescAttribute_t</w:t>
      </w:r>
      <w:proofErr w:type="spellEnd"/>
    </w:p>
    <w:p w14:paraId="13E734DC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6290"/>
      </w:tblGrid>
      <w:tr w:rsidR="009352AB" w:rsidRPr="009352AB" w14:paraId="3CAE7B3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E39EF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56F2D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18C0FAF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9E2C5" w14:textId="5F3F7299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HIPSPARSELT_MAT_NUM_BATCHES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3D67B9" w14:textId="5D46A42E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matrices in a batch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695789">
              <w:t> data type)</w:t>
            </w:r>
          </w:p>
        </w:tc>
      </w:tr>
      <w:tr w:rsidR="009352AB" w:rsidRPr="009352AB" w14:paraId="0516B986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690956" w14:textId="0C81A39E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HIPSPARSELT_MAT_BATCH_STRIDE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7EAC7" w14:textId="3A3D1A8B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Stride between consecutive matrices in a batch expressed in terms of matrix elements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int64_t</w:t>
            </w:r>
            <w:r w:rsidR="00695789">
              <w:t> data type)</w:t>
            </w:r>
          </w:p>
        </w:tc>
      </w:tr>
    </w:tbl>
    <w:p w14:paraId="53D80C5D" w14:textId="372091F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proofErr w:type="gramStart"/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hipsparseLtMatDescSetAttribute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hipsparseLtMatDescGetAttribute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25F3EF4" w14:textId="1A3EA112" w:rsidR="009352AB" w:rsidRDefault="00A06F6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5851EBB">
          <v:rect id="_x0000_i1036" style="width:0;height:.75pt" o:hralign="center" o:bullet="t" o:hrstd="t" o:hr="t" fillcolor="#a0a0a0" stroked="f"/>
        </w:pict>
      </w:r>
    </w:p>
    <w:p w14:paraId="6FB5F586" w14:textId="41E90ACE" w:rsidR="0062730D" w:rsidRDefault="0062730D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24505223" w14:textId="386BBF43" w:rsidR="0062730D" w:rsidRDefault="0062730D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1895502C" w14:textId="333171DD" w:rsidR="0062730D" w:rsidRDefault="0062730D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0AEA08E0" w14:textId="77777777" w:rsidR="0062730D" w:rsidRPr="009352AB" w:rsidRDefault="0062730D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3AFED116" w14:textId="77BECDAA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hipsparseLtMatmulDescAttribute_t</w:t>
      </w:r>
      <w:proofErr w:type="spellEnd"/>
    </w:p>
    <w:p w14:paraId="5CA8068B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multiplication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800"/>
        <w:gridCol w:w="1080"/>
        <w:gridCol w:w="2602"/>
      </w:tblGrid>
      <w:tr w:rsidR="000B445D" w:rsidRPr="009352AB" w14:paraId="130CF38B" w14:textId="77777777" w:rsidTr="00EB500F">
        <w:trPr>
          <w:tblHeader/>
        </w:trPr>
        <w:tc>
          <w:tcPr>
            <w:tcW w:w="386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0FDC4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18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81C10B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08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7A081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260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5691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0B445D" w:rsidRPr="009352AB" w14:paraId="3C062E31" w14:textId="77777777" w:rsidTr="00EB500F">
        <w:tc>
          <w:tcPr>
            <w:tcW w:w="386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E7D5B6" w14:textId="59932C00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</w:t>
            </w:r>
          </w:p>
        </w:tc>
        <w:tc>
          <w:tcPr>
            <w:tcW w:w="18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EAC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C1D8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600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17F0DECA" w14:textId="77777777" w:rsidTr="00EB500F">
        <w:tc>
          <w:tcPr>
            <w:tcW w:w="386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26F31A" w14:textId="403A0AD7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HIPSPARSELT_MATMUL_ACTIVATION_RELU_UPPERBOUND</w:t>
            </w:r>
          </w:p>
        </w:tc>
        <w:tc>
          <w:tcPr>
            <w:tcW w:w="18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491C7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5C9E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inf</w:t>
            </w:r>
          </w:p>
        </w:tc>
        <w:tc>
          <w:tcPr>
            <w:tcW w:w="260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AFD0F9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 xml:space="preserve">Upper bound of the </w:t>
            </w: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037B338B" w14:textId="77777777" w:rsidTr="00EB500F">
        <w:tc>
          <w:tcPr>
            <w:tcW w:w="386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FA874" w14:textId="6E3A5DAD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HIPSPARSELT_MATMUL_ACTIVATION_RELU_THRESHOLD</w:t>
            </w:r>
          </w:p>
        </w:tc>
        <w:tc>
          <w:tcPr>
            <w:tcW w:w="18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0E1F0B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C9A59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0.0f</w:t>
            </w:r>
          </w:p>
        </w:tc>
        <w:tc>
          <w:tcPr>
            <w:tcW w:w="260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34FD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 xml:space="preserve">Lower threshold of the </w:t>
            </w: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7ABBC2F3" w14:textId="77777777" w:rsidTr="00EB500F">
        <w:trPr>
          <w:trHeight w:val="1203"/>
        </w:trPr>
        <w:tc>
          <w:tcPr>
            <w:tcW w:w="3862" w:type="dxa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50AB4" w14:textId="27A8A345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HIPSPARSELT_MATMUL_ACTIVATION_GELU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85F8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48F9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6632E8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GeLU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560754F0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2284B79" w14:textId="0A51EA23" w:rsidR="00816E2D" w:rsidRDefault="009D22C7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HIPSPARSELT_MATMUL_ACTIVATION_ABS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E41E79" w14:textId="24651D40" w:rsidR="00816E2D" w:rsidRPr="009352AB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71E6AB" w14:textId="1E57F4C1" w:rsidR="00816E2D" w:rsidRPr="009352AB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AAF860" w14:textId="52F3590D" w:rsidR="00816E2D" w:rsidRPr="009352AB" w:rsidRDefault="00816E2D" w:rsidP="00816E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(ROC only)</w:t>
            </w:r>
          </w:p>
        </w:tc>
      </w:tr>
      <w:tr w:rsidR="000B445D" w:rsidRPr="009352AB" w14:paraId="61E2D5F2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DDDECE" w14:textId="6C480DBE" w:rsidR="003155EF" w:rsidRDefault="00EC778A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9B97BE6" w14:textId="19A4C7F8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BD2F229" w14:textId="2A0504EA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A0CCF0" w14:textId="0BF3430C" w:rsidR="003155EF" w:rsidRPr="009352AB" w:rsidRDefault="003155EF" w:rsidP="003155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LeakyReLU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(ROC only)</w:t>
            </w:r>
          </w:p>
        </w:tc>
      </w:tr>
      <w:tr w:rsidR="000B445D" w:rsidRPr="009352AB" w14:paraId="15C336AC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3C094D" w14:textId="44EE0998" w:rsidR="003155EF" w:rsidRDefault="009D22C7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HIPSPARSELT_MATMUL_ACTIVATION_LEAKYRELU_ALPHA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3DAE5B" w14:textId="2F3B35FA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56BBAA" w14:textId="4C3DDF95" w:rsidR="003155EF" w:rsidRPr="009352AB" w:rsidRDefault="00DE2829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3155EF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66A4418" w14:textId="27F7BE39" w:rsidR="003155EF" w:rsidRPr="009352AB" w:rsidRDefault="00486CEC" w:rsidP="003155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Alpha value of the </w:t>
            </w:r>
            <w:proofErr w:type="spellStart"/>
            <w:r w:rsidR="003155EF">
              <w:rPr>
                <w:rFonts w:ascii="Times New Roman" w:eastAsia="Times New Roman" w:hAnsi="Times New Roman" w:cs="Times New Roman"/>
              </w:rPr>
              <w:t>LeakyReLU</w:t>
            </w:r>
            <w:proofErr w:type="spellEnd"/>
            <w:r w:rsidR="003155EF">
              <w:rPr>
                <w:rFonts w:ascii="Times New Roman" w:eastAsia="Times New Roman" w:hAnsi="Times New Roman" w:cs="Times New Roman"/>
              </w:rPr>
              <w:t xml:space="preserve"> </w:t>
            </w:r>
            <w:r w:rsidR="003155EF"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(ROC only)</w:t>
            </w:r>
          </w:p>
        </w:tc>
      </w:tr>
      <w:tr w:rsidR="000B445D" w:rsidRPr="009352AB" w14:paraId="45D8C9BB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6BDC6E" w14:textId="0A7E4A70" w:rsidR="00D927E5" w:rsidRDefault="00EC778A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HIPSPARSELT_MATMUL_ACTIVATION_SIGMOID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F41D3C" w14:textId="5E130F81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126641" w14:textId="1C46BC28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E9B52F" w14:textId="0F8D8CBA" w:rsidR="00D927E5" w:rsidRPr="009352AB" w:rsidRDefault="000B445D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Sigmoid </w:t>
            </w:r>
            <w:r w:rsidR="00D927E5"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(ROC only)</w:t>
            </w:r>
          </w:p>
        </w:tc>
      </w:tr>
      <w:tr w:rsidR="000B445D" w:rsidRPr="009352AB" w14:paraId="4388BBD3" w14:textId="77777777" w:rsidTr="006B0C3A">
        <w:tc>
          <w:tcPr>
            <w:tcW w:w="3862" w:type="dxa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4D344E" w14:textId="395B8803" w:rsidR="00D927E5" w:rsidRDefault="00EC778A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7DC5706" w14:textId="55799BB1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034DFB" w14:textId="3556B7E8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D376FD" w14:textId="2938D227" w:rsidR="00D927E5" w:rsidRPr="009352AB" w:rsidRDefault="000B445D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Tanh </w:t>
            </w:r>
            <w:r w:rsidR="00D927E5"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(ROC only)</w:t>
            </w:r>
          </w:p>
        </w:tc>
      </w:tr>
      <w:tr w:rsidR="000B445D" w:rsidRPr="009352AB" w14:paraId="04FE0507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6C1116" w14:textId="06C44E5F" w:rsidR="00D927E5" w:rsidRDefault="00EC778A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HIPSPARSELT_MATMUL_ACTIVATION_TANH_ALPHA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3D859F4" w14:textId="263F6F07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FF9AC4" w14:textId="706B2879" w:rsidR="00D927E5" w:rsidRPr="009352AB" w:rsidRDefault="00DE2829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D927E5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E122BA" w14:textId="35E4EAA8" w:rsidR="00D927E5" w:rsidRPr="009352AB" w:rsidRDefault="00D927E5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Alpha value of the </w:t>
            </w:r>
            <w:r w:rsidR="000B445D">
              <w:rPr>
                <w:rFonts w:ascii="Times New Roman" w:eastAsia="Times New Roman" w:hAnsi="Times New Roman" w:cs="Times New Roman"/>
              </w:rPr>
              <w:t xml:space="preserve">Tanh </w:t>
            </w:r>
            <w:r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(ROC only)</w:t>
            </w:r>
          </w:p>
        </w:tc>
      </w:tr>
      <w:tr w:rsidR="00CC7884" w:rsidRPr="009352AB" w14:paraId="60B66C12" w14:textId="77777777" w:rsidTr="006B0C3A">
        <w:tc>
          <w:tcPr>
            <w:tcW w:w="386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80DB2D" w14:textId="62A5B2A9" w:rsidR="00CC7884" w:rsidRDefault="00EC778A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HIPSPARSELT_MATMUL_ACTIVATION_TANH_BETA</w:t>
            </w:r>
          </w:p>
        </w:tc>
        <w:tc>
          <w:tcPr>
            <w:tcW w:w="18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651FFF" w14:textId="197E7CBA" w:rsidR="00CC7884" w:rsidRPr="009352AB" w:rsidRDefault="00CC7884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893A86" w14:textId="49D9FE17" w:rsidR="00CC7884" w:rsidRPr="009352AB" w:rsidRDefault="00DE2829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CC7884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260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970C0E" w14:textId="0E652617" w:rsidR="006B0C3A" w:rsidRPr="009352AB" w:rsidRDefault="00DE2829" w:rsidP="006B0C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Beta</w:t>
            </w:r>
            <w:r w:rsidR="00CC7884">
              <w:rPr>
                <w:rFonts w:ascii="Times New Roman" w:eastAsia="Times New Roman" w:hAnsi="Times New Roman" w:cs="Times New Roman"/>
              </w:rPr>
              <w:t xml:space="preserve"> value of the Tanh </w:t>
            </w:r>
            <w:r w:rsidR="00CC7884"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(ROC only)</w:t>
            </w:r>
          </w:p>
        </w:tc>
      </w:tr>
    </w:tbl>
    <w:p w14:paraId="188ED4BE" w14:textId="296B98C8" w:rsidR="00547CAB" w:rsidRDefault="009352AB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where the </w:t>
      </w:r>
      <w:proofErr w:type="spellStart"/>
      <w:r w:rsidRPr="009352AB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ReLU</w:t>
      </w:r>
      <w:proofErr w:type="spellEnd"/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activation function is defined as:</w:t>
      </w:r>
    </w:p>
    <w:p w14:paraId="7FA3C95F" w14:textId="13B8967D" w:rsidR="00547CAB" w:rsidRDefault="00547CAB" w:rsidP="0002088E">
      <w:pPr>
        <w:shd w:val="clear" w:color="auto" w:fill="FCFCFC"/>
        <w:spacing w:after="360" w:line="360" w:lineRule="atLeast"/>
        <w:ind w:firstLine="720"/>
        <w:jc w:val="both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404040"/>
          <w:sz w:val="24"/>
          <w:szCs w:val="24"/>
        </w:rPr>
        <w:t>ReLU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(v)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40404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 v &gt; threshold,  min(v, upperbound)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v ≤ threshold,   0                                   </m:t>
                </m:r>
              </m:e>
            </m:eqArr>
          </m:e>
        </m:d>
      </m:oMath>
    </w:p>
    <w:p w14:paraId="5B0ED4F5" w14:textId="0DE5436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proofErr w:type="gramStart"/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hipsparseLtMatmulDescSetAttribute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hipsparseLtMatmulDescGetAttribute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630C9F68" w14:textId="77777777" w:rsidR="009352AB" w:rsidRPr="009352AB" w:rsidRDefault="00A06F6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9E781AB">
          <v:rect id="_x0000_i1037" style="width:0;height:.75pt" o:hralign="center" o:hrstd="t" o:hr="t" fillcolor="#a0a0a0" stroked="f"/>
        </w:pict>
      </w:r>
    </w:p>
    <w:p w14:paraId="764C41E7" w14:textId="7B8B514A" w:rsidR="009352AB" w:rsidRPr="009352AB" w:rsidRDefault="00B653E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hipsparseLtMatmulAlg_t</w:t>
      </w:r>
      <w:proofErr w:type="spellEnd"/>
    </w:p>
    <w:p w14:paraId="6689350D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algorithm for matrix-matrix multiplication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2051"/>
      </w:tblGrid>
      <w:tr w:rsidR="009352AB" w:rsidRPr="009352AB" w14:paraId="0D000E91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5108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1919C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7E02178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B8799" w14:textId="274B6FB7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HIPSPARSELT_MATMUL_ALG_DEFAULT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CDD7E4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Default algorithm</w:t>
            </w:r>
          </w:p>
        </w:tc>
      </w:tr>
    </w:tbl>
    <w:p w14:paraId="5C70B1B0" w14:textId="6A0A9A9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proofErr w:type="spellStart"/>
      <w:proofErr w:type="gramStart"/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hipsparseLtMatmulAlgSelectionInit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6A5D9682" w14:textId="77777777" w:rsidR="009352AB" w:rsidRPr="009352AB" w:rsidRDefault="00A06F6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1666066">
          <v:rect id="_x0000_i1038" style="width:0;height:.75pt" o:hralign="center" o:hrstd="t" o:hr="t" fillcolor="#a0a0a0" stroked="f"/>
        </w:pict>
      </w:r>
    </w:p>
    <w:p w14:paraId="2363F6CF" w14:textId="740D4608" w:rsidR="009352AB" w:rsidRPr="009352AB" w:rsidRDefault="00B653E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hipsparseLtMatmulAlgAttribute_t</w:t>
      </w:r>
      <w:proofErr w:type="spellEnd"/>
    </w:p>
    <w:p w14:paraId="4D00272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matrix multiplication algorithm attributes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587"/>
      </w:tblGrid>
      <w:tr w:rsidR="009352AB" w:rsidRPr="009352AB" w14:paraId="0B10C197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EB201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A13A6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CF7F11F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F821E" w14:textId="715B3D98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8F7E95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(set and query)</w:t>
            </w:r>
          </w:p>
        </w:tc>
      </w:tr>
      <w:tr w:rsidR="009352AB" w:rsidRPr="009352AB" w14:paraId="25B2D7BE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A07AE" w14:textId="067BC7D9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HIPSPARSELT_MATMUL_ALG_CONFIG_MAX_ID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57AC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limit (query only)</w:t>
            </w:r>
          </w:p>
        </w:tc>
      </w:tr>
      <w:tr w:rsidR="009352AB" w:rsidRPr="009352AB" w14:paraId="2106D599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0B4C25" w14:textId="0B217D1E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HIPSPARSELT_MATMUL_SEARCH_ITERATIONS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750328" w14:textId="2369ECFD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iterations (kernel launches per algorithm) for </w:t>
            </w:r>
            <w:proofErr w:type="spellStart"/>
            <w:proofErr w:type="gramStart"/>
            <w:r w:rsidR="00BD57DD">
              <w:rPr>
                <w:rFonts w:ascii="Times New Roman" w:eastAsia="Times New Roman" w:hAnsi="Times New Roman" w:cs="Times New Roman"/>
                <w:color w:val="76B900"/>
              </w:rPr>
              <w:t>hipsparseLtMatmulSearch</w:t>
            </w:r>
            <w:proofErr w:type="spellEnd"/>
            <w:r w:rsidRPr="009352AB">
              <w:rPr>
                <w:rFonts w:ascii="Times New Roman" w:eastAsia="Times New Roman" w:hAnsi="Times New Roman" w:cs="Times New Roman"/>
                <w:color w:val="76B900"/>
              </w:rPr>
              <w:t>(</w:t>
            </w:r>
            <w:proofErr w:type="gramEnd"/>
            <w:r w:rsidRPr="009352AB">
              <w:rPr>
                <w:rFonts w:ascii="Times New Roman" w:eastAsia="Times New Roman" w:hAnsi="Times New Roman" w:cs="Times New Roman"/>
                <w:color w:val="76B900"/>
              </w:rPr>
              <w:t>)</w:t>
            </w:r>
            <w:r w:rsidRPr="009352AB">
              <w:rPr>
                <w:rFonts w:ascii="Times New Roman" w:eastAsia="Times New Roman" w:hAnsi="Times New Roman" w:cs="Times New Roman"/>
              </w:rPr>
              <w:t>, default=10</w:t>
            </w:r>
          </w:p>
        </w:tc>
      </w:tr>
    </w:tbl>
    <w:p w14:paraId="1E3D0DAD" w14:textId="4218D538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attribute enumerator is used in the </w:t>
      </w:r>
      <w:proofErr w:type="gramStart"/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hipsparseLtMatmulAlgGetAttribute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hipsparseLtMatmulAlgSetAttribute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7425714" w14:textId="77777777" w:rsidR="009352AB" w:rsidRPr="009352AB" w:rsidRDefault="00A06F6A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8D1CBE">
          <v:rect id="_x0000_i1039" style="width:0;height:.75pt" o:hralign="center" o:hrstd="t" o:hr="t" fillcolor="#a0a0a0" stroked="f"/>
        </w:pict>
      </w:r>
    </w:p>
    <w:p w14:paraId="37135AB4" w14:textId="72EB0D17" w:rsidR="009352AB" w:rsidRPr="009352AB" w:rsidRDefault="00B653E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hipsparseLtPruneAlg_t</w:t>
      </w:r>
      <w:proofErr w:type="spellEnd"/>
    </w:p>
    <w:p w14:paraId="7C8B8D52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pruning algorithm to apply to the structured matrix before the compression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6202"/>
      </w:tblGrid>
      <w:tr w:rsidR="009352AB" w:rsidRPr="009352AB" w14:paraId="3CD58365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96C24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6638A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D21E6B" w:rsidRPr="009352AB" w14:paraId="14CACB6B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E8D6A39" w14:textId="63EAC1E2" w:rsidR="00D21E6B" w:rsidRDefault="00D21E6B" w:rsidP="009352AB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HIPSPARSELT_PRUNE_SPMMA_TILE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1DBB09A" w14:textId="77777777" w:rsidR="00D21E6B" w:rsidRDefault="00D21E6B" w:rsidP="00D21E6B">
            <w:pPr>
              <w:pStyle w:val="NormalWeb"/>
              <w:spacing w:before="0" w:beforeAutospacing="0" w:after="0" w:afterAutospacing="0"/>
              <w:rPr>
                <w:rFonts w:ascii="Lato" w:hAnsi="Lato"/>
                <w:color w:val="404040"/>
                <w:sz w:val="22"/>
                <w:szCs w:val="22"/>
              </w:rPr>
            </w:pPr>
            <w:r>
              <w:rPr>
                <w:rStyle w:val="Strong"/>
                <w:rFonts w:ascii="Lato" w:hAnsi="Lato"/>
                <w:color w:val="404040"/>
                <w:sz w:val="22"/>
                <w:szCs w:val="22"/>
              </w:rPr>
              <w:t>-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: Zero-out eight values in a 4x4 tile to maximize the </w:t>
            </w:r>
            <w:r>
              <w:rPr>
                <w:rStyle w:val="Emphasis"/>
                <w:rFonts w:ascii="Lato" w:hAnsi="Lato"/>
                <w:color w:val="404040"/>
                <w:sz w:val="22"/>
                <w:szCs w:val="22"/>
              </w:rPr>
              <w:t>L1-norm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of the resulting tile, under the constraint of selecting exactly two elements for each row and column</w:t>
            </w:r>
          </w:p>
          <w:p w14:paraId="2412D206" w14:textId="77777777" w:rsidR="00D21E6B" w:rsidRDefault="00D21E6B" w:rsidP="00D21E6B">
            <w:pPr>
              <w:pStyle w:val="NormalWeb"/>
              <w:spacing w:before="0" w:beforeAutospacing="0" w:after="0" w:afterAutospacing="0"/>
              <w:rPr>
                <w:rFonts w:ascii="Lato" w:hAnsi="Lato"/>
                <w:color w:val="404040"/>
                <w:sz w:val="22"/>
                <w:szCs w:val="22"/>
              </w:rPr>
            </w:pPr>
            <w:r>
              <w:rPr>
                <w:rFonts w:ascii="Lato" w:hAnsi="Lato"/>
                <w:color w:val="404040"/>
                <w:sz w:val="22"/>
                <w:szCs w:val="22"/>
              </w:rPr>
              <w:t> </w:t>
            </w:r>
          </w:p>
          <w:p w14:paraId="010FEE00" w14:textId="74726CFB" w:rsidR="00D21E6B" w:rsidRDefault="00D21E6B" w:rsidP="00D21E6B">
            <w:pPr>
              <w:pStyle w:val="NormalWeb"/>
              <w:spacing w:before="0" w:beforeAutospacing="0" w:after="0" w:afterAutospacing="0"/>
              <w:rPr>
                <w:rFonts w:ascii="Lato" w:hAnsi="Lato"/>
                <w:color w:val="404040"/>
                <w:sz w:val="22"/>
                <w:szCs w:val="22"/>
              </w:rPr>
            </w:pPr>
            <w:r>
              <w:rPr>
                <w:rStyle w:val="Strong"/>
                <w:rFonts w:ascii="Lato" w:hAnsi="Lato"/>
                <w:color w:val="404040"/>
                <w:sz w:val="22"/>
                <w:szCs w:val="22"/>
              </w:rPr>
              <w:t>-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: Zero-out two values in a 2x2 tile to maximize the </w:t>
            </w:r>
            <w:r>
              <w:rPr>
                <w:rStyle w:val="Emphasis"/>
                <w:rFonts w:ascii="Lato" w:hAnsi="Lato"/>
                <w:color w:val="404040"/>
                <w:sz w:val="22"/>
                <w:szCs w:val="22"/>
              </w:rPr>
              <w:t>L1-norm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of the resulting tile, under the constraint of selecting exactly one element for each row and column (CUDA only)</w:t>
            </w:r>
          </w:p>
          <w:p w14:paraId="3230CA39" w14:textId="77777777" w:rsidR="00D21E6B" w:rsidRPr="009352AB" w:rsidRDefault="00D21E6B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352AB" w:rsidRPr="009352AB" w14:paraId="396F4F93" w14:textId="77777777" w:rsidTr="00D21E6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FC07C0" w14:textId="4D5672C1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HIPSPARSELT_PRUNE_SPMMA_STRIP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E6E5FC" w14:textId="738DDDDD" w:rsidR="00D76D2E" w:rsidRDefault="009352AB" w:rsidP="008835BA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</w:p>
          <w:p w14:paraId="3F3BDF73" w14:textId="0ED4900A" w:rsidR="00D76D2E" w:rsidRDefault="00D76D2E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B73569">
              <w:rPr>
                <w:rFonts w:ascii="Times New Roman" w:eastAsia="Times New Roman" w:hAnsi="Times New Roman" w:cs="Times New Roman"/>
              </w:rPr>
              <w:t>(ROC only)</w:t>
            </w:r>
          </w:p>
          <w:p w14:paraId="0D289C83" w14:textId="7209CCBD" w:rsidR="009352AB" w:rsidRPr="009352AB" w:rsidRDefault="009352AB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Zero-out two values in a 1x4 strip to maximize the </w:t>
            </w:r>
            <w:r w:rsidRPr="00B73569">
              <w:rPr>
                <w:rFonts w:ascii="Times New Roman" w:eastAsia="Times New Roman" w:hAnsi="Times New Roman" w:cs="Times New Roman"/>
              </w:rPr>
              <w:t>L1-norm</w:t>
            </w:r>
            <w:r w:rsidRPr="009352AB">
              <w:rPr>
                <w:rFonts w:ascii="Times New Roman" w:eastAsia="Times New Roman" w:hAnsi="Times New Roman" w:cs="Times New Roman"/>
              </w:rPr>
              <w:t> of the resulting strip</w:t>
            </w:r>
          </w:p>
          <w:p w14:paraId="6A0914B2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 </w:t>
            </w:r>
          </w:p>
          <w:p w14:paraId="05C1053C" w14:textId="07ACDD46" w:rsid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The strip direction is chosen according to the operation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</w:t>
            </w:r>
            <w:r w:rsidRPr="009352AB">
              <w:rPr>
                <w:rFonts w:ascii="Times New Roman" w:eastAsia="Times New Roman" w:hAnsi="Times New Roman" w:cs="Times New Roman"/>
              </w:rPr>
              <w:t> and matrix layout applied to the structured (sparse) matrix</w:t>
            </w:r>
          </w:p>
          <w:p w14:paraId="0DB188E5" w14:textId="77777777" w:rsidR="00D76D2E" w:rsidRDefault="00D76D2E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BF46205" w14:textId="77777777" w:rsidR="00D76D2E" w:rsidRPr="00B73569" w:rsidRDefault="00D76D2E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Strong"/>
                <w:rFonts w:ascii="Lato" w:hAnsi="Lato"/>
                <w:color w:val="404040"/>
              </w:rPr>
              <w:t>-</w:t>
            </w:r>
            <w:r>
              <w:rPr>
                <w:rFonts w:ascii="Lato" w:hAnsi="Lato"/>
                <w:color w:val="404040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>
              <w:rPr>
                <w:rFonts w:ascii="Lato" w:hAnsi="Lato"/>
                <w:color w:val="404040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</w:t>
            </w:r>
            <w:r>
              <w:rPr>
                <w:rFonts w:ascii="Lato" w:hAnsi="Lato"/>
                <w:color w:val="404040"/>
              </w:rPr>
              <w:t xml:space="preserve">: </w:t>
            </w:r>
            <w:r w:rsidRPr="00B73569">
              <w:rPr>
                <w:rFonts w:ascii="Times New Roman" w:eastAsia="Times New Roman" w:hAnsi="Times New Roman" w:cs="Times New Roman"/>
              </w:rPr>
              <w:t>Zero-out one value in a 1x2 strip to maximize the </w:t>
            </w:r>
            <w:r w:rsidRPr="00B73569">
              <w:rPr>
                <w:rFonts w:ascii="Times New Roman" w:eastAsia="Times New Roman" w:hAnsi="Times New Roman" w:cs="Times New Roman"/>
                <w:i/>
                <w:iCs/>
              </w:rPr>
              <w:t>L1-norm</w:t>
            </w:r>
            <w:r w:rsidRPr="00B73569">
              <w:rPr>
                <w:rFonts w:ascii="Times New Roman" w:eastAsia="Times New Roman" w:hAnsi="Times New Roman" w:cs="Times New Roman"/>
              </w:rPr>
              <w:t> of the resulting strip</w:t>
            </w:r>
          </w:p>
          <w:p w14:paraId="79613321" w14:textId="77777777" w:rsidR="00D76D2E" w:rsidRPr="00B73569" w:rsidRDefault="00D76D2E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 </w:t>
            </w:r>
          </w:p>
          <w:p w14:paraId="20F3669C" w14:textId="2FB885C3" w:rsidR="00D76D2E" w:rsidRPr="00B73569" w:rsidRDefault="00D76D2E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The strip direction is chosen according to the operation</w:t>
            </w:r>
            <w:r>
              <w:rPr>
                <w:rFonts w:ascii="Lato" w:hAnsi="Lato"/>
                <w:color w:val="404040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</w:t>
            </w:r>
            <w:r>
              <w:rPr>
                <w:rFonts w:ascii="Lato" w:hAnsi="Lato"/>
                <w:color w:val="404040"/>
              </w:rPr>
              <w:t> </w:t>
            </w:r>
            <w:r w:rsidRPr="00B73569">
              <w:rPr>
                <w:rFonts w:ascii="Times New Roman" w:eastAsia="Times New Roman" w:hAnsi="Times New Roman" w:cs="Times New Roman"/>
              </w:rPr>
              <w:t>and matrix layout applied to the structured (sparse) matrix (CUDA only)</w:t>
            </w:r>
          </w:p>
          <w:p w14:paraId="796BD8F6" w14:textId="3C32D924" w:rsidR="00D76D2E" w:rsidRPr="009352AB" w:rsidRDefault="00D76D2E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4C9E21" w14:textId="4EE4177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pruning algorithm is used in the </w:t>
      </w:r>
      <w:proofErr w:type="spellStart"/>
      <w:proofErr w:type="gramStart"/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hipsparseLtSpMMAPrune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70FA223A" w14:textId="3C2E9DB3" w:rsidR="009352AB" w:rsidRDefault="009352AB"/>
    <w:p w14:paraId="6364ADEC" w14:textId="28712508" w:rsidR="002E745D" w:rsidRDefault="002E745D"/>
    <w:p w14:paraId="17A665C5" w14:textId="0DFA0E0E" w:rsidR="002E745D" w:rsidRDefault="002E745D"/>
    <w:p w14:paraId="4CF9DF1D" w14:textId="28F145EF" w:rsidR="0068441C" w:rsidRDefault="0068441C"/>
    <w:p w14:paraId="4B14B8F7" w14:textId="77777777" w:rsidR="0068441C" w:rsidRDefault="0068441C"/>
    <w:p w14:paraId="06DFEDD5" w14:textId="57B3A772" w:rsidR="002E745D" w:rsidRDefault="002E745D"/>
    <w:p w14:paraId="222B9A8E" w14:textId="7DD500C4" w:rsidR="002E745D" w:rsidRDefault="002E745D"/>
    <w:p w14:paraId="3C1CF0C4" w14:textId="00140C9C" w:rsidR="00056E10" w:rsidRDefault="0062730D" w:rsidP="00056E10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proofErr w:type="spellStart"/>
      <w:r>
        <w:rPr>
          <w:rFonts w:ascii="Georgia" w:hAnsi="Georgia"/>
          <w:color w:val="404040"/>
          <w:sz w:val="42"/>
          <w:szCs w:val="42"/>
        </w:rPr>
        <w:lastRenderedPageBreak/>
        <w:t>hipSPARSELt</w:t>
      </w:r>
      <w:proofErr w:type="spellEnd"/>
      <w:r w:rsidR="00056E10">
        <w:rPr>
          <w:rFonts w:ascii="Georgia" w:hAnsi="Georgia"/>
          <w:color w:val="404040"/>
          <w:sz w:val="42"/>
          <w:szCs w:val="42"/>
        </w:rPr>
        <w:t xml:space="preserve"> Functions</w:t>
      </w:r>
    </w:p>
    <w:p w14:paraId="3D4D7422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Library Management Functions</w:t>
      </w:r>
    </w:p>
    <w:p w14:paraId="5F6D0987" w14:textId="0EF0C160" w:rsidR="00056E10" w:rsidRDefault="007E526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hipsparseLtInit</w:t>
      </w:r>
      <w:proofErr w:type="spellEnd"/>
    </w:p>
    <w:p w14:paraId="75135D53" w14:textId="18348C53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02F03ED4" w14:textId="74D331AC" w:rsidR="00056E10" w:rsidRDefault="007E526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hipsparseLtInit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="00056E10">
        <w:rPr>
          <w:rStyle w:val="o"/>
          <w:rFonts w:ascii="Consolas" w:hAnsi="Consolas"/>
          <w:color w:val="666666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5A7004A" w14:textId="113599BB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initializes 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 handle (</w:t>
      </w:r>
      <w:proofErr w:type="spell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hipsparseLtHandle_t</w:t>
      </w:r>
      <w:proofErr w:type="spellEnd"/>
      <w:r>
        <w:rPr>
          <w:rFonts w:ascii="Lato" w:hAnsi="Lato"/>
          <w:color w:val="404040"/>
        </w:rPr>
        <w:t xml:space="preserve">) which holds 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 context. It allocates light hardware resources on the </w:t>
      </w:r>
      <w:proofErr w:type="gramStart"/>
      <w:r>
        <w:rPr>
          <w:rFonts w:ascii="Lato" w:hAnsi="Lato"/>
          <w:color w:val="404040"/>
        </w:rPr>
        <w:t>host, and</w:t>
      </w:r>
      <w:proofErr w:type="gramEnd"/>
      <w:r>
        <w:rPr>
          <w:rFonts w:ascii="Lato" w:hAnsi="Lato"/>
          <w:color w:val="404040"/>
        </w:rPr>
        <w:t xml:space="preserve"> must be called prior to making any other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 calls. Calling any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proofErr w:type="spell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hipsparseLtHandle_t</w:t>
      </w:r>
      <w:proofErr w:type="spellEnd"/>
      <w:r>
        <w:rPr>
          <w:rFonts w:ascii="Lato" w:hAnsi="Lato"/>
          <w:color w:val="404040"/>
        </w:rPr>
        <w:t> without a previous call of </w:t>
      </w:r>
      <w:proofErr w:type="spellStart"/>
      <w:proofErr w:type="gram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hipsparseLtInit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> will return an error.</w:t>
      </w:r>
    </w:p>
    <w:p w14:paraId="02C2F659" w14:textId="73B73E8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 context is tied to the current ROCm</w:t>
      </w:r>
      <w:r w:rsidR="0062730D">
        <w:rPr>
          <w:rFonts w:ascii="Lato" w:hAnsi="Lato"/>
          <w:color w:val="404040"/>
        </w:rPr>
        <w:t>/CUDA</w:t>
      </w:r>
      <w:r>
        <w:rPr>
          <w:rFonts w:ascii="Lato" w:hAnsi="Lato"/>
          <w:color w:val="404040"/>
        </w:rPr>
        <w:t xml:space="preserve"> device. To use the library on multiple devices, one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handle should be created for each device.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DC87B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1683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6A13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409D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AA80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24E8FF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FE874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5639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B3DB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BCB2F" w14:textId="454E0ED0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6AF67C14" w14:textId="4D28593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0D02FAB0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CCB09C7">
          <v:rect id="_x0000_i1040" style="width:0;height:.75pt" o:hralign="center" o:hrstd="t" o:hr="t" fillcolor="#a0a0a0" stroked="f"/>
        </w:pict>
      </w:r>
    </w:p>
    <w:p w14:paraId="4657E94F" w14:textId="26FB0AFE" w:rsidR="00056E10" w:rsidRDefault="007E526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hipsparseLtDestroy</w:t>
      </w:r>
      <w:proofErr w:type="spellEnd"/>
    </w:p>
    <w:p w14:paraId="359E5E75" w14:textId="69776419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79A716B" w14:textId="6DE0DEB8" w:rsidR="00056E10" w:rsidRDefault="007E526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hipsparseLtDestroy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="001F58C1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AFDD138" w14:textId="63659DDD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releases hardware resources used by 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library. This function is the last call with a particular handle to 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library.</w:t>
      </w:r>
    </w:p>
    <w:p w14:paraId="164FFF6D" w14:textId="0550A03C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proofErr w:type="spell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hipsparseLtHandle_t</w:t>
      </w:r>
      <w:proofErr w:type="spellEnd"/>
      <w:r>
        <w:rPr>
          <w:rFonts w:ascii="Lato" w:hAnsi="Lato"/>
          <w:color w:val="404040"/>
        </w:rPr>
        <w:t> after </w:t>
      </w:r>
      <w:proofErr w:type="spellStart"/>
      <w:proofErr w:type="gram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hipsparseLtDestroy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F3D22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6C7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1797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0D51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9C299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6C479286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215A3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94BE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505B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C1DCFD" w14:textId="3B44EC45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10CD1CDD" w14:textId="7BE20BA5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27D8F944" w14:textId="77777777" w:rsidR="00056E10" w:rsidRDefault="00A06F6A" w:rsidP="00056E10">
      <w:pPr>
        <w:spacing w:before="360" w:after="360"/>
        <w:rPr>
          <w:rFonts w:ascii="Times New Roman" w:hAnsi="Times New Roman"/>
        </w:rPr>
      </w:pPr>
      <w:r>
        <w:pict w14:anchorId="5442DDF3">
          <v:rect id="_x0000_i1041" style="width:0;height:.75pt" o:hralign="center" o:hrstd="t" o:hrnoshade="t" o:hr="t" fillcolor="#404040" stroked="f"/>
        </w:pict>
      </w:r>
    </w:p>
    <w:p w14:paraId="49DF7B45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Matrix Descriptor Functions</w:t>
      </w:r>
    </w:p>
    <w:p w14:paraId="1D88F08B" w14:textId="2FEF9E24" w:rsidR="00056E10" w:rsidRDefault="007E526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hipsparseLtDenseDescriptorInit</w:t>
      </w:r>
      <w:proofErr w:type="spellEnd"/>
    </w:p>
    <w:p w14:paraId="6ADFEB6E" w14:textId="6D27B052" w:rsidR="00962A95" w:rsidRDefault="0062730D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hipsparseLtStatus_t</w:t>
      </w:r>
      <w:proofErr w:type="spellEnd"/>
      <w:r w:rsidR="00962A95" w:rsidRPr="00962A95">
        <w:rPr>
          <w:rFonts w:ascii="Consolas" w:hAnsi="Consolas"/>
          <w:color w:val="404040"/>
          <w:sz w:val="18"/>
          <w:szCs w:val="18"/>
        </w:rPr>
        <w:t xml:space="preserve"> </w:t>
      </w:r>
    </w:p>
    <w:p w14:paraId="05AB43CE" w14:textId="287557D0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C15C6C">
        <w:rPr>
          <w:rFonts w:ascii="Consolas" w:hAnsi="Consolas"/>
          <w:color w:val="404040"/>
          <w:sz w:val="18"/>
          <w:szCs w:val="18"/>
        </w:rPr>
        <w:t>hipsparseLtDenseDescriptorInit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*  handle,</w:t>
      </w:r>
    </w:p>
    <w:p w14:paraId="1654EC89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matDescr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53030E2C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int64_t                     rows,</w:t>
      </w:r>
    </w:p>
    <w:p w14:paraId="374395FC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int64_t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cols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36DDC2E2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int64_t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ld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748A25E0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uint32_t                    alignment,</w:t>
      </w:r>
    </w:p>
    <w:p w14:paraId="72DBF10B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hipsparseLtDatatype_t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valueType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6E3E5CA2" w14:textId="77777777" w:rsid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hipsparseLtOrder_t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   order) </w:t>
      </w:r>
    </w:p>
    <w:p w14:paraId="2E97885C" w14:textId="11E3E113" w:rsidR="00056E10" w:rsidRDefault="00056E10" w:rsidP="00C15C6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dense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54"/>
        <w:gridCol w:w="3805"/>
      </w:tblGrid>
      <w:tr w:rsidR="002006CE" w14:paraId="05C6A5AD" w14:textId="77777777" w:rsidTr="00C54E2C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56EC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B4B0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106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1654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868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805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51020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2006CE" w14:paraId="5B0079F3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CE9213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C6AD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FC1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30C52" w14:textId="3B17CB78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9CA204" w14:textId="77777777" w:rsidR="00056E10" w:rsidRDefault="00056E10"/>
        </w:tc>
      </w:tr>
      <w:tr w:rsidR="002006CE" w14:paraId="0E542389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33AEA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2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802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378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E4E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5330B" w14:textId="77777777" w:rsidR="00056E10" w:rsidRDefault="00056E10"/>
        </w:tc>
      </w:tr>
      <w:tr w:rsidR="002006CE" w14:paraId="219B941E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400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214C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35F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A8D4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F3907" w14:textId="77777777" w:rsidR="00056E10" w:rsidRDefault="00056E10"/>
        </w:tc>
      </w:tr>
      <w:tr w:rsidR="002006CE" w14:paraId="1157C5A7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8DFC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8C7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7770D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30FC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636CF5" w14:textId="77777777" w:rsidR="00056E10" w:rsidRDefault="00056E10"/>
        </w:tc>
      </w:tr>
      <w:tr w:rsidR="002006CE" w14:paraId="09DB147B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658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024F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6E8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1F8F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36BC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2006CE" w14:paraId="49BA8393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D5B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E16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4C6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0A6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2FAADC" w14:textId="344C9276" w:rsidR="00056E10" w:rsidRDefault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of 16 </w:t>
            </w:r>
            <w:r w:rsidRPr="00C54E2C">
              <w:rPr>
                <w:color w:val="FF0000"/>
                <w:sz w:val="16"/>
                <w:szCs w:val="16"/>
              </w:rPr>
              <w:t>(CUDA only)</w:t>
            </w:r>
          </w:p>
        </w:tc>
      </w:tr>
      <w:tr w:rsidR="00C54E2C" w14:paraId="45E6C513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68D73" w14:textId="77777777" w:rsidR="00C54E2C" w:rsidRDefault="00A06F6A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3" w:anchor="cusparse-generic-enum-data-types" w:history="1">
              <w:proofErr w:type="spellStart"/>
              <w:r w:rsidR="00C54E2C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7D2F98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7CA9D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4AE31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C4B71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HIPSPARSELT_R_32F </w:t>
            </w:r>
            <w:r w:rsidRPr="00C54E2C">
              <w:rPr>
                <w:color w:val="FF0000"/>
                <w:sz w:val="16"/>
                <w:szCs w:val="16"/>
              </w:rPr>
              <w:t>(CUDA only)</w:t>
            </w:r>
            <w:r w:rsidRPr="008639F5">
              <w:rPr>
                <w:sz w:val="22"/>
                <w:szCs w:val="22"/>
              </w:rPr>
              <w:t>,</w:t>
            </w:r>
          </w:p>
          <w:p w14:paraId="66B6CF77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  <w:r w:rsidRPr="008639F5">
              <w:rPr>
                <w:sz w:val="22"/>
                <w:szCs w:val="22"/>
              </w:rPr>
              <w:t>,</w:t>
            </w:r>
          </w:p>
          <w:p w14:paraId="0E4208E3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  <w:r w:rsidRPr="002006CE">
              <w:rPr>
                <w:sz w:val="22"/>
                <w:szCs w:val="22"/>
              </w:rPr>
              <w:t>,</w:t>
            </w:r>
          </w:p>
          <w:p w14:paraId="165B9B39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  <w:r w:rsidRPr="002006C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535E9A5F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  <w:r>
              <w:rPr>
                <w:sz w:val="22"/>
                <w:szCs w:val="22"/>
              </w:rPr>
              <w:t xml:space="preserve"> </w:t>
            </w:r>
            <w:r w:rsidRPr="00C54E2C">
              <w:rPr>
                <w:color w:val="FF0000"/>
                <w:sz w:val="16"/>
                <w:szCs w:val="16"/>
              </w:rPr>
              <w:t>(ROC only)</w:t>
            </w:r>
            <w:r w:rsidRPr="008639F5">
              <w:rPr>
                <w:sz w:val="22"/>
                <w:szCs w:val="22"/>
              </w:rPr>
              <w:t>,</w:t>
            </w:r>
          </w:p>
          <w:p w14:paraId="7EDB80BD" w14:textId="6F54FEFB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HIPSPARSELT_R_8BF </w:t>
            </w:r>
            <w:r w:rsidRPr="00C54E2C">
              <w:rPr>
                <w:color w:val="FF0000"/>
                <w:sz w:val="16"/>
                <w:szCs w:val="16"/>
              </w:rPr>
              <w:t>(ROC only)</w:t>
            </w:r>
          </w:p>
        </w:tc>
      </w:tr>
      <w:tr w:rsidR="00C54E2C" w14:paraId="0870CE9D" w14:textId="77777777" w:rsidTr="00C54E2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351D4" w14:textId="77777777" w:rsidR="00C54E2C" w:rsidRDefault="00A06F6A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usparse-generic-enum-layout" w:history="1">
              <w:r w:rsidR="00C54E2C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70963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FC680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6EE46F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86D948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HIPSPARSELT_ORDER_COLUMN</w:t>
            </w:r>
            <w:r>
              <w:rPr>
                <w:sz w:val="22"/>
                <w:szCs w:val="22"/>
              </w:rPr>
              <w:t>, </w:t>
            </w:r>
          </w:p>
          <w:p w14:paraId="033E4F31" w14:textId="6F4A6BE1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HIPSPARSELT_ORDER_ROW </w:t>
            </w:r>
            <w:r w:rsidRPr="00C54E2C">
              <w:rPr>
                <w:color w:val="FF0000"/>
                <w:sz w:val="16"/>
                <w:szCs w:val="16"/>
              </w:rPr>
              <w:t>(CUDA only)</w:t>
            </w:r>
          </w:p>
        </w:tc>
      </w:tr>
    </w:tbl>
    <w:p w14:paraId="6AB31F46" w14:textId="6A95AFAF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0B81B434" w14:textId="5C58B216" w:rsidR="003D0ADD" w:rsidRPr="003D0ADD" w:rsidRDefault="003D0ADD" w:rsidP="003D0AD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 w:rsidRPr="003D0ADD">
        <w:rPr>
          <w:rFonts w:ascii="Lato" w:hAnsi="Lato"/>
          <w:b/>
          <w:bCs/>
          <w:color w:val="404040"/>
        </w:rPr>
        <w:lastRenderedPageBreak/>
        <w:t>ROC Backend</w:t>
      </w:r>
      <w:r>
        <w:rPr>
          <w:rFonts w:ascii="Lato" w:hAnsi="Lato"/>
          <w:b/>
          <w:bCs/>
          <w:color w:val="404040"/>
        </w:rPr>
        <w:t>:</w:t>
      </w:r>
    </w:p>
    <w:p w14:paraId="45E909CD" w14:textId="5F4165C4" w:rsidR="007604CF" w:rsidRPr="007604CF" w:rsidRDefault="007604CF" w:rsidP="003D0ADD">
      <w:pPr>
        <w:pStyle w:val="NormalWeb"/>
        <w:numPr>
          <w:ilvl w:val="1"/>
          <w:numId w:val="2"/>
        </w:numPr>
        <w:shd w:val="clear" w:color="auto" w:fill="FCFCFC"/>
        <w:spacing w:before="0" w:beforeAutospacing="0" w:after="180" w:afterAutospacing="0" w:line="360" w:lineRule="atLeast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74C3A0C6" w14:textId="6BB24D06" w:rsidR="00056E10" w:rsidRDefault="007604CF" w:rsidP="003D0ADD">
      <w:pPr>
        <w:pStyle w:val="NormalWeb"/>
        <w:numPr>
          <w:ilvl w:val="1"/>
          <w:numId w:val="2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For matrix B = K x N, </w:t>
      </w:r>
      <w:r w:rsidR="00E34E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056E10">
        <w:rPr>
          <w:rFonts w:ascii="Lato" w:hAnsi="Lato"/>
          <w:color w:val="404040"/>
        </w:rPr>
        <w:t>must be a multiple of</w:t>
      </w:r>
      <w:r w:rsidR="00E34E4D">
        <w:rPr>
          <w:rFonts w:ascii="Lato" w:hAnsi="Lato"/>
          <w:color w:val="404040"/>
        </w:rPr>
        <w:t xml:space="preserve"> 8</w:t>
      </w:r>
    </w:p>
    <w:p w14:paraId="3241D0B2" w14:textId="1F5A5D1D" w:rsidR="00C15C6C" w:rsidRPr="00393B8E" w:rsidRDefault="00C15C6C" w:rsidP="00C15C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b/>
          <w:bCs/>
          <w:color w:val="404040"/>
        </w:rPr>
      </w:pPr>
      <w:r w:rsidRPr="00393B8E">
        <w:rPr>
          <w:rFonts w:ascii="Lato" w:hAnsi="Lato"/>
          <w:b/>
          <w:bCs/>
          <w:color w:val="404040"/>
        </w:rPr>
        <w:t>CUDA Backend:</w:t>
      </w:r>
    </w:p>
    <w:p w14:paraId="1BD125B3" w14:textId="77777777" w:rsidR="00C15C6C" w:rsidRPr="00C15C6C" w:rsidRDefault="00C15C6C" w:rsidP="00C15C6C">
      <w:pPr>
        <w:numPr>
          <w:ilvl w:val="0"/>
          <w:numId w:val="25"/>
        </w:numPr>
        <w:shd w:val="clear" w:color="auto" w:fill="FCFCFC"/>
        <w:tabs>
          <w:tab w:val="clear" w:pos="720"/>
          <w:tab w:val="num" w:pos="1440"/>
        </w:tabs>
        <w:spacing w:after="18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rows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, </w:t>
      </w:r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cols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, and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ld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must be a multiple of</w:t>
      </w:r>
    </w:p>
    <w:p w14:paraId="41A012C7" w14:textId="28176F75" w:rsidR="00C15C6C" w:rsidRPr="00C15C6C" w:rsidRDefault="00C15C6C" w:rsidP="00C15C6C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16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 w:rsidR="00393B8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</w:p>
    <w:p w14:paraId="34FD3276" w14:textId="761178B2" w:rsidR="00C15C6C" w:rsidRPr="00C15C6C" w:rsidRDefault="00C15C6C" w:rsidP="00C15C6C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8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 w:rsidR="00393B8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 w:rsidR="00393B8E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or </w:t>
      </w:r>
      <w:r w:rsidR="00393B8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</w:p>
    <w:p w14:paraId="7085AE5C" w14:textId="3069457D" w:rsidR="00C15C6C" w:rsidRPr="00C15C6C" w:rsidRDefault="00C15C6C" w:rsidP="00C15C6C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4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 w:rsidR="00393B8E" w:rsidRP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HIPSPARSELT_R_</w:t>
      </w:r>
      <w:r w:rsid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32F</w:t>
      </w:r>
    </w:p>
    <w:p w14:paraId="537EE2ED" w14:textId="77777777" w:rsidR="00C15C6C" w:rsidRPr="00C15C6C" w:rsidRDefault="00C15C6C" w:rsidP="00C15C6C">
      <w:pPr>
        <w:numPr>
          <w:ilvl w:val="0"/>
          <w:numId w:val="26"/>
        </w:numPr>
        <w:shd w:val="clear" w:color="auto" w:fill="FCFCFC"/>
        <w:tabs>
          <w:tab w:val="clear" w:pos="720"/>
          <w:tab w:val="num" w:pos="1440"/>
        </w:tabs>
        <w:spacing w:after="18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The total size of the matrix cannot exceed:</w:t>
      </w:r>
    </w:p>
    <w:p w14:paraId="45D48054" w14:textId="348C9590" w:rsidR="00C15C6C" w:rsidRPr="00C15C6C" w:rsidRDefault="00393B8E" w:rsidP="00C15C6C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32</w:t>
      </w:r>
      <w:r w:rsidR="00C15C6C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="00C15C6C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elements for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</w:p>
    <w:p w14:paraId="044BF561" w14:textId="6E7DAF61" w:rsidR="00C15C6C" w:rsidRPr="00C15C6C" w:rsidRDefault="00393B8E" w:rsidP="00C15C6C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</w:t>
      </w:r>
      <w:r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="00C15C6C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elements for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</w:p>
    <w:p w14:paraId="68B2E7D1" w14:textId="2170A530" w:rsidR="00C15C6C" w:rsidRPr="00C15C6C" w:rsidRDefault="00393B8E" w:rsidP="00C15C6C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</w:t>
      </w:r>
      <w:r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0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="00C15C6C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elements for </w:t>
      </w:r>
      <w:r w:rsidRP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HIPSPARSELT_R_</w:t>
      </w: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32F</w:t>
      </w:r>
    </w:p>
    <w:p w14:paraId="1AF7AD05" w14:textId="03D3484D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2AB5524A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E687AFF">
          <v:rect id="_x0000_i1042" style="width:0;height:.75pt" o:hralign="center" o:hrstd="t" o:hr="t" fillcolor="#a0a0a0" stroked="f"/>
        </w:pict>
      </w:r>
    </w:p>
    <w:p w14:paraId="0922A093" w14:textId="471E045F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hipsparseLtStructuredDescriptorInit</w:t>
      </w:r>
      <w:proofErr w:type="spellEnd"/>
    </w:p>
    <w:p w14:paraId="1076EA04" w14:textId="3EF1F660" w:rsidR="00056E10" w:rsidRPr="00C15C6C" w:rsidRDefault="0062730D" w:rsidP="00056E10">
      <w:pPr>
        <w:pStyle w:val="HTMLPreformatted"/>
        <w:shd w:val="clear" w:color="auto" w:fill="EEFFCC"/>
      </w:pPr>
      <w:proofErr w:type="spellStart"/>
      <w:r w:rsidRPr="00C15C6C">
        <w:t>hipsparseLtStatus_t</w:t>
      </w:r>
      <w:proofErr w:type="spellEnd"/>
    </w:p>
    <w:p w14:paraId="7366DACD" w14:textId="4FECAFD5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C15C6C">
        <w:rPr>
          <w:rFonts w:ascii="Consolas" w:hAnsi="Consolas"/>
          <w:color w:val="404040"/>
          <w:sz w:val="18"/>
          <w:szCs w:val="18"/>
        </w:rPr>
        <w:t>hipsparseLtStructuredDescriptorInit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*  handle,</w:t>
      </w:r>
    </w:p>
    <w:p w14:paraId="4BE4E548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matDescr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273CC9E8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int64_t                     rows,</w:t>
      </w:r>
    </w:p>
    <w:p w14:paraId="621A9F72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int64_t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cols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3263D446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int64_t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ld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3AD33E92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uint32_t                    alignment,</w:t>
      </w:r>
    </w:p>
    <w:p w14:paraId="55144945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hipsparseLtDatatype_t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valueType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064BBAEE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hipsparseLtOrder_t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   order,</w:t>
      </w:r>
    </w:p>
    <w:p w14:paraId="676C86D3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hipsparseLtSparsity_t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sparsity) </w:t>
      </w:r>
    </w:p>
    <w:p w14:paraId="0D0D7781" w14:textId="46F606B7" w:rsidR="00056E10" w:rsidRDefault="00056E10" w:rsidP="00C15C6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structured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888"/>
        <w:gridCol w:w="3571"/>
      </w:tblGrid>
      <w:tr w:rsidR="00056E10" w14:paraId="02838CD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E598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AD0BF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216D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240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A4EF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32E2D65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BF7977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5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A37D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D51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C4672A" w14:textId="6FCECDF5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B68395" w14:textId="77777777" w:rsidR="00056E10" w:rsidRDefault="00056E10"/>
        </w:tc>
      </w:tr>
      <w:tr w:rsidR="00056E10" w14:paraId="63AAC82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611C3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6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2442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0D83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A12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F10F7" w14:textId="77777777" w:rsidR="00056E10" w:rsidRDefault="00056E10"/>
        </w:tc>
      </w:tr>
      <w:tr w:rsidR="00056E10" w14:paraId="57F1982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DFD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43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D2BB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509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253B1" w14:textId="77777777" w:rsidR="00056E10" w:rsidRDefault="00056E10"/>
        </w:tc>
      </w:tr>
      <w:tr w:rsidR="00056E10" w14:paraId="1A1D63A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6C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8EE11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CF1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AB8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B83D5" w14:textId="77777777" w:rsidR="00056E10" w:rsidRDefault="00056E10"/>
        </w:tc>
      </w:tr>
      <w:tr w:rsidR="00056E10" w14:paraId="35BCD90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8435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A400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76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A6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F54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9D22C7" w14:paraId="4EECF9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DE563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5E1A0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DAF16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52B169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6D01DA" w14:textId="2FF81E7F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of 16 </w:t>
            </w:r>
            <w:r w:rsidRPr="00C54E2C">
              <w:rPr>
                <w:color w:val="FF0000"/>
                <w:sz w:val="16"/>
                <w:szCs w:val="16"/>
              </w:rPr>
              <w:t>(</w:t>
            </w:r>
            <w:r w:rsidR="00C15C6C" w:rsidRPr="00C54E2C">
              <w:rPr>
                <w:color w:val="FF0000"/>
                <w:sz w:val="16"/>
                <w:szCs w:val="16"/>
              </w:rPr>
              <w:t>CUDA only)</w:t>
            </w:r>
          </w:p>
        </w:tc>
      </w:tr>
      <w:tr w:rsidR="009D22C7" w14:paraId="57D06C8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3D3BD5" w14:textId="77777777" w:rsidR="009D22C7" w:rsidRDefault="00A06F6A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7" w:anchor="cusparse-generic-enum-data-types" w:history="1">
              <w:proofErr w:type="spellStart"/>
              <w:r w:rsidR="009D22C7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D5DCD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47264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535FA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4B6459" w14:textId="7BE6F23F" w:rsidR="00EC778A" w:rsidRDefault="00EC778A" w:rsidP="009D22C7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HIPSPARSELT_R_32F </w:t>
            </w:r>
            <w:r w:rsidRPr="00C54E2C">
              <w:rPr>
                <w:color w:val="FF0000"/>
                <w:sz w:val="16"/>
                <w:szCs w:val="16"/>
              </w:rPr>
              <w:t>(</w:t>
            </w:r>
            <w:r w:rsidR="00C15C6C" w:rsidRPr="00C54E2C">
              <w:rPr>
                <w:color w:val="FF0000"/>
                <w:sz w:val="16"/>
                <w:szCs w:val="16"/>
              </w:rPr>
              <w:t>CUDA only</w:t>
            </w:r>
            <w:r w:rsidRPr="00C54E2C">
              <w:rPr>
                <w:color w:val="FF0000"/>
                <w:sz w:val="16"/>
                <w:szCs w:val="16"/>
              </w:rPr>
              <w:t>)</w:t>
            </w:r>
            <w:r w:rsidRPr="008639F5">
              <w:rPr>
                <w:sz w:val="22"/>
                <w:szCs w:val="22"/>
              </w:rPr>
              <w:t>,</w:t>
            </w:r>
          </w:p>
          <w:p w14:paraId="71F587CE" w14:textId="012F07D0" w:rsidR="009D22C7" w:rsidRDefault="009D22C7" w:rsidP="009D22C7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  <w:r w:rsidRPr="008639F5">
              <w:rPr>
                <w:sz w:val="22"/>
                <w:szCs w:val="22"/>
              </w:rPr>
              <w:t>,</w:t>
            </w:r>
          </w:p>
          <w:p w14:paraId="74EEEEED" w14:textId="7BC83D54" w:rsidR="009D22C7" w:rsidRDefault="00393B8E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  <w:r w:rsidR="009D22C7" w:rsidRPr="002006CE">
              <w:rPr>
                <w:sz w:val="22"/>
                <w:szCs w:val="22"/>
              </w:rPr>
              <w:t>,</w:t>
            </w:r>
          </w:p>
          <w:p w14:paraId="0D50EAB8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  <w:r w:rsidRPr="002006C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7449489E" w14:textId="13D2C2E2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  <w:r>
              <w:rPr>
                <w:sz w:val="22"/>
                <w:szCs w:val="22"/>
              </w:rPr>
              <w:t xml:space="preserve"> </w:t>
            </w:r>
            <w:r w:rsidRPr="00C54E2C">
              <w:rPr>
                <w:color w:val="FF0000"/>
                <w:sz w:val="16"/>
                <w:szCs w:val="16"/>
              </w:rPr>
              <w:t>(</w:t>
            </w:r>
            <w:r w:rsidR="00C15C6C" w:rsidRPr="00C54E2C">
              <w:rPr>
                <w:color w:val="FF0000"/>
                <w:sz w:val="16"/>
                <w:szCs w:val="16"/>
              </w:rPr>
              <w:t>ROC only</w:t>
            </w:r>
            <w:r w:rsidRPr="00C54E2C">
              <w:rPr>
                <w:color w:val="FF0000"/>
                <w:sz w:val="16"/>
                <w:szCs w:val="16"/>
              </w:rPr>
              <w:t>)</w:t>
            </w:r>
            <w:r w:rsidRPr="008639F5">
              <w:rPr>
                <w:sz w:val="22"/>
                <w:szCs w:val="22"/>
              </w:rPr>
              <w:t>,</w:t>
            </w:r>
          </w:p>
          <w:p w14:paraId="710494E1" w14:textId="33A26BA1" w:rsidR="009D22C7" w:rsidRDefault="00393B8E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  <w:r w:rsidR="009D22C7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="009D22C7" w:rsidRPr="00C54E2C">
              <w:rPr>
                <w:color w:val="FF0000"/>
                <w:sz w:val="16"/>
                <w:szCs w:val="16"/>
              </w:rPr>
              <w:t>(</w:t>
            </w:r>
            <w:r w:rsidR="00C15C6C" w:rsidRPr="00C54E2C">
              <w:rPr>
                <w:color w:val="FF0000"/>
                <w:sz w:val="16"/>
                <w:szCs w:val="16"/>
              </w:rPr>
              <w:t>ROC only</w:t>
            </w:r>
            <w:r w:rsidR="009D22C7" w:rsidRPr="00C54E2C">
              <w:rPr>
                <w:color w:val="FF0000"/>
                <w:sz w:val="16"/>
                <w:szCs w:val="16"/>
              </w:rPr>
              <w:t>)</w:t>
            </w:r>
          </w:p>
        </w:tc>
      </w:tr>
      <w:tr w:rsidR="009D22C7" w14:paraId="51CB95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F78F0" w14:textId="77777777" w:rsidR="009D22C7" w:rsidRDefault="00A06F6A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8" w:anchor="cusparse-generic-enum-layout" w:history="1">
              <w:r w:rsidR="009D22C7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F747E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94CF6E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E677A4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8B5C1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HIPSPARSELT_ORDER_COLUMN</w:t>
            </w:r>
            <w:r>
              <w:rPr>
                <w:sz w:val="22"/>
                <w:szCs w:val="22"/>
              </w:rPr>
              <w:t>, </w:t>
            </w:r>
          </w:p>
          <w:p w14:paraId="7788AFC2" w14:textId="501439BB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HIPSPARSELT_ORDER_ROW</w:t>
            </w:r>
            <w:r w:rsidR="00EC778A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="00C54E2C" w:rsidRPr="00C54E2C">
              <w:rPr>
                <w:color w:val="FF0000"/>
                <w:sz w:val="16"/>
                <w:szCs w:val="16"/>
              </w:rPr>
              <w:t>(CUDA only)</w:t>
            </w:r>
          </w:p>
        </w:tc>
      </w:tr>
      <w:tr w:rsidR="00056E10" w14:paraId="1A638279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4311F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9" w:anchor="cusparseltsparsity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sparsity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D1B5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E074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B38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sparsity 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94F40E" w14:textId="670BF7F1" w:rsidR="00056E10" w:rsidRDefault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HIPSPARSELT_SPARSITY_50_PERCENT</w:t>
            </w:r>
          </w:p>
        </w:tc>
      </w:tr>
    </w:tbl>
    <w:p w14:paraId="76911713" w14:textId="2953D6A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377E516C" w14:textId="77777777" w:rsidR="00393B8E" w:rsidRPr="003D0ADD" w:rsidRDefault="00393B8E" w:rsidP="00393B8E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 w:rsidRPr="003D0ADD">
        <w:rPr>
          <w:rFonts w:ascii="Lato" w:hAnsi="Lato"/>
          <w:b/>
          <w:bCs/>
          <w:color w:val="404040"/>
        </w:rPr>
        <w:t>ROC Backend</w:t>
      </w:r>
      <w:r>
        <w:rPr>
          <w:rFonts w:ascii="Lato" w:hAnsi="Lato"/>
          <w:b/>
          <w:bCs/>
          <w:color w:val="404040"/>
        </w:rPr>
        <w:t>:</w:t>
      </w:r>
    </w:p>
    <w:p w14:paraId="62DB6FED" w14:textId="77777777" w:rsidR="00EF46B9" w:rsidRPr="007604CF" w:rsidRDefault="00EF46B9" w:rsidP="00393B8E">
      <w:pPr>
        <w:pStyle w:val="NormalWeb"/>
        <w:numPr>
          <w:ilvl w:val="0"/>
          <w:numId w:val="2"/>
        </w:numPr>
        <w:shd w:val="clear" w:color="auto" w:fill="FCFCFC"/>
        <w:tabs>
          <w:tab w:val="clear" w:pos="1080"/>
          <w:tab w:val="num" w:pos="1440"/>
        </w:tabs>
        <w:spacing w:before="0" w:beforeAutospacing="0" w:after="180" w:afterAutospacing="0" w:line="360" w:lineRule="atLeast"/>
        <w:ind w:left="144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30BE15E5" w14:textId="7EC18723" w:rsidR="0082644E" w:rsidRDefault="0082644E" w:rsidP="00393B8E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44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r w:rsidR="003D0A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HIPSPARSELT_OPERATION_NON_TRANSPOSE</w:t>
      </w:r>
    </w:p>
    <w:p w14:paraId="075AB15C" w14:textId="74AD71CC" w:rsidR="0082644E" w:rsidRDefault="0082644E" w:rsidP="00393B8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180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be the multiplication of 8</w:t>
      </w:r>
    </w:p>
    <w:p w14:paraId="3D52CE9E" w14:textId="47C1D59A" w:rsidR="0082644E" w:rsidRPr="0082644E" w:rsidRDefault="0082644E" w:rsidP="00393B8E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440"/>
        <w:rPr>
          <w:rStyle w:val="pre"/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3D0A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HIPSPARSELT_OPERATION_TRANSPOSE</w:t>
      </w:r>
    </w:p>
    <w:p w14:paraId="5859AF4B" w14:textId="35CF8B61" w:rsidR="00393B8E" w:rsidRDefault="0082644E" w:rsidP="00393B8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180" w:afterAutospacing="0" w:line="360" w:lineRule="atLeast"/>
        <w:ind w:left="180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 must be the multiplication of 8</w:t>
      </w:r>
    </w:p>
    <w:p w14:paraId="21D74190" w14:textId="77777777" w:rsidR="00393B8E" w:rsidRPr="00393B8E" w:rsidRDefault="00393B8E" w:rsidP="00393B8E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b/>
          <w:bCs/>
          <w:color w:val="404040"/>
        </w:rPr>
      </w:pPr>
      <w:r w:rsidRPr="00393B8E">
        <w:rPr>
          <w:rFonts w:ascii="Lato" w:hAnsi="Lato"/>
          <w:b/>
          <w:bCs/>
          <w:color w:val="404040"/>
        </w:rPr>
        <w:t>CUDA Backend:</w:t>
      </w:r>
    </w:p>
    <w:p w14:paraId="59FAEF94" w14:textId="77777777" w:rsidR="00393B8E" w:rsidRPr="00C15C6C" w:rsidRDefault="00393B8E" w:rsidP="00393B8E">
      <w:pPr>
        <w:numPr>
          <w:ilvl w:val="0"/>
          <w:numId w:val="25"/>
        </w:numPr>
        <w:shd w:val="clear" w:color="auto" w:fill="FCFCFC"/>
        <w:tabs>
          <w:tab w:val="clear" w:pos="720"/>
          <w:tab w:val="num" w:pos="1440"/>
        </w:tabs>
        <w:spacing w:after="18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rows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, </w:t>
      </w:r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cols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, and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ld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must be a multiple of</w:t>
      </w:r>
    </w:p>
    <w:p w14:paraId="0AC5D86F" w14:textId="3276C7A0" w:rsidR="00393B8E" w:rsidRPr="00C15C6C" w:rsidRDefault="00393B8E" w:rsidP="00393B8E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32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</w:p>
    <w:p w14:paraId="630CE1BB" w14:textId="77777777" w:rsidR="00393B8E" w:rsidRPr="00C15C6C" w:rsidRDefault="00393B8E" w:rsidP="00393B8E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lastRenderedPageBreak/>
        <w:t>8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</w:p>
    <w:p w14:paraId="003CA0BF" w14:textId="77777777" w:rsidR="00393B8E" w:rsidRPr="00C15C6C" w:rsidRDefault="00393B8E" w:rsidP="00393B8E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4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 w:rsidRP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HIPSPARSELT_R_</w:t>
      </w: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32F</w:t>
      </w:r>
    </w:p>
    <w:p w14:paraId="30EF82C0" w14:textId="77777777" w:rsidR="00393B8E" w:rsidRPr="00C15C6C" w:rsidRDefault="00393B8E" w:rsidP="00393B8E">
      <w:pPr>
        <w:numPr>
          <w:ilvl w:val="0"/>
          <w:numId w:val="26"/>
        </w:numPr>
        <w:shd w:val="clear" w:color="auto" w:fill="FCFCFC"/>
        <w:tabs>
          <w:tab w:val="clear" w:pos="720"/>
          <w:tab w:val="num" w:pos="1440"/>
        </w:tabs>
        <w:spacing w:after="18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The total size of the matrix cannot exceed:</w:t>
      </w:r>
    </w:p>
    <w:p w14:paraId="6F77BE8A" w14:textId="77777777" w:rsidR="00393B8E" w:rsidRPr="00C15C6C" w:rsidRDefault="00393B8E" w:rsidP="00393B8E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32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elements for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</w:p>
    <w:p w14:paraId="5FD5A499" w14:textId="77777777" w:rsidR="00393B8E" w:rsidRPr="00C15C6C" w:rsidRDefault="00393B8E" w:rsidP="00393B8E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</w:t>
      </w:r>
      <w:r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elements for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</w:p>
    <w:p w14:paraId="22187426" w14:textId="77777777" w:rsidR="00393B8E" w:rsidRPr="00C15C6C" w:rsidRDefault="00393B8E" w:rsidP="00393B8E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</w:t>
      </w:r>
      <w:r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0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elements for </w:t>
      </w:r>
      <w:r w:rsidRP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HIPSPARSELT_R_</w:t>
      </w: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32F</w:t>
      </w:r>
    </w:p>
    <w:p w14:paraId="7622E299" w14:textId="77777777" w:rsidR="00393B8E" w:rsidRPr="00393B8E" w:rsidRDefault="00393B8E" w:rsidP="00393B8E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</w:p>
    <w:p w14:paraId="71B53E5D" w14:textId="16C11956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12672FD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854E8F">
          <v:rect id="_x0000_i1043" style="width:0;height:.75pt" o:hralign="center" o:hrstd="t" o:hr="t" fillcolor="#a0a0a0" stroked="f"/>
        </w:pict>
      </w:r>
    </w:p>
    <w:p w14:paraId="4B1641D4" w14:textId="0193B922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hipsparseLtMatDescriptorDestroy</w:t>
      </w:r>
      <w:proofErr w:type="spellEnd"/>
    </w:p>
    <w:p w14:paraId="2FE84DC4" w14:textId="5752FAC7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7DFC1351" w14:textId="7319A344" w:rsidR="00056E10" w:rsidRDefault="001469E1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hipsparseLtMatDescriptorDestroy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2730D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="00592A7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matDescr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A7E16B1" w14:textId="69B8603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a matrix descriptor. After this call, the matrix descriptor</w:t>
      </w:r>
      <w:r w:rsidR="00A41009">
        <w:rPr>
          <w:rFonts w:ascii="Lato" w:hAnsi="Lato"/>
          <w:color w:val="404040"/>
        </w:rPr>
        <w:t xml:space="preserve"> and</w:t>
      </w:r>
      <w:r>
        <w:rPr>
          <w:rFonts w:ascii="Lato" w:hAnsi="Lato"/>
          <w:color w:val="404040"/>
        </w:rPr>
        <w:t xml:space="preserve"> the </w:t>
      </w:r>
      <w:proofErr w:type="spellStart"/>
      <w:r>
        <w:rPr>
          <w:rFonts w:ascii="Lato" w:hAnsi="Lato"/>
          <w:color w:val="404040"/>
        </w:rPr>
        <w:t>matmul</w:t>
      </w:r>
      <w:proofErr w:type="spellEnd"/>
      <w:r>
        <w:rPr>
          <w:rFonts w:ascii="Lato" w:hAnsi="Lato"/>
          <w:color w:val="404040"/>
        </w:rPr>
        <w:t xml:space="preserve"> descriptor</w:t>
      </w:r>
      <w:r w:rsidR="00A41009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can no longer be used.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014"/>
      </w:tblGrid>
      <w:tr w:rsidR="00056E10" w14:paraId="06981BF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95F5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0B5AA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2A96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49358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C4F73D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6BAD7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0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A7C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CD1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FB5D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</w:tr>
    </w:tbl>
    <w:p w14:paraId="78C0EFA1" w14:textId="28B00611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A06F6A">
        <w:rPr>
          <w:rFonts w:ascii="Lato" w:hAnsi="Lato"/>
          <w:color w:val="404040"/>
        </w:rPr>
        <w:pict w14:anchorId="7E23C892">
          <v:rect id="_x0000_i1044" style="width:0;height:.75pt" o:hralign="center" o:hrstd="t" o:hr="t" fillcolor="#a0a0a0" stroked="f"/>
        </w:pict>
      </w:r>
    </w:p>
    <w:p w14:paraId="512ED0FD" w14:textId="0C145CBE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436AEE8" w14:textId="4034FF18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4C2B1628" w14:textId="2BFDDF97" w:rsidR="009077B6" w:rsidRDefault="009077B6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45775C47" w14:textId="66148DC7" w:rsidR="009077B6" w:rsidRDefault="009077B6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D8FE74E" w14:textId="77777777" w:rsidR="00C54E2C" w:rsidRDefault="00C54E2C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B942C65" w14:textId="77777777" w:rsidR="009077B6" w:rsidRDefault="009077B6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CB5D905" w14:textId="3E0EB699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hipsparseLtMatDescSetAttribute</w:t>
      </w:r>
      <w:proofErr w:type="spellEnd"/>
    </w:p>
    <w:p w14:paraId="07534D17" w14:textId="17CB61E1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3E3C511A" w14:textId="0C8131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proofErr w:type="spellStart"/>
      <w:proofErr w:type="gramStart"/>
      <w:r w:rsidRPr="009077B6">
        <w:rPr>
          <w:rStyle w:val="n"/>
        </w:rPr>
        <w:t>hipsparseLtMatDescSetAttribute</w:t>
      </w:r>
      <w:proofErr w:type="spellEnd"/>
      <w:r w:rsidRPr="009077B6">
        <w:rPr>
          <w:rStyle w:val="n"/>
        </w:rPr>
        <w:t>(</w:t>
      </w:r>
      <w:proofErr w:type="gramEnd"/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9077B6">
        <w:rPr>
          <w:rStyle w:val="n"/>
        </w:rPr>
        <w:t>hipsparseLtHandle_t</w:t>
      </w:r>
      <w:proofErr w:type="spellEnd"/>
      <w:r w:rsidRPr="009077B6">
        <w:rPr>
          <w:rStyle w:val="n"/>
        </w:rPr>
        <w:t xml:space="preserve">*    </w:t>
      </w:r>
      <w:r>
        <w:rPr>
          <w:rStyle w:val="n"/>
        </w:rPr>
        <w:t xml:space="preserve"> </w:t>
      </w:r>
      <w:r w:rsidRPr="009077B6">
        <w:rPr>
          <w:rStyle w:val="n"/>
        </w:rPr>
        <w:t>handle,</w:t>
      </w:r>
    </w:p>
    <w:p w14:paraId="2B0031D5" w14:textId="777777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r w:rsidRPr="009077B6">
        <w:rPr>
          <w:rStyle w:val="n"/>
        </w:rPr>
        <w:t xml:space="preserve">                               </w:t>
      </w:r>
      <w:proofErr w:type="spellStart"/>
      <w:r w:rsidRPr="009077B6">
        <w:rPr>
          <w:rStyle w:val="n"/>
        </w:rPr>
        <w:t>hipsparseLtMatDescriptor_t</w:t>
      </w:r>
      <w:proofErr w:type="spellEnd"/>
      <w:r w:rsidRPr="009077B6">
        <w:rPr>
          <w:rStyle w:val="n"/>
        </w:rPr>
        <w:t xml:space="preserve">*   </w:t>
      </w:r>
      <w:proofErr w:type="spellStart"/>
      <w:r w:rsidRPr="009077B6">
        <w:rPr>
          <w:rStyle w:val="n"/>
        </w:rPr>
        <w:t>matmulDescr</w:t>
      </w:r>
      <w:proofErr w:type="spellEnd"/>
      <w:r w:rsidRPr="009077B6">
        <w:rPr>
          <w:rStyle w:val="n"/>
        </w:rPr>
        <w:t>,</w:t>
      </w:r>
    </w:p>
    <w:p w14:paraId="4184749F" w14:textId="777777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r w:rsidRPr="009077B6">
        <w:rPr>
          <w:rStyle w:val="n"/>
        </w:rPr>
        <w:t xml:space="preserve">                               </w:t>
      </w:r>
      <w:proofErr w:type="spellStart"/>
      <w:r w:rsidRPr="009077B6">
        <w:rPr>
          <w:rStyle w:val="n"/>
        </w:rPr>
        <w:t>hipsparseLtMatDescAttribute_t</w:t>
      </w:r>
      <w:proofErr w:type="spellEnd"/>
      <w:r w:rsidRPr="009077B6">
        <w:rPr>
          <w:rStyle w:val="n"/>
        </w:rPr>
        <w:t xml:space="preserve"> </w:t>
      </w:r>
      <w:proofErr w:type="spellStart"/>
      <w:r w:rsidRPr="009077B6">
        <w:rPr>
          <w:rStyle w:val="n"/>
        </w:rPr>
        <w:t>matAttribute</w:t>
      </w:r>
      <w:proofErr w:type="spellEnd"/>
      <w:r w:rsidRPr="009077B6">
        <w:rPr>
          <w:rStyle w:val="n"/>
        </w:rPr>
        <w:t>,</w:t>
      </w:r>
    </w:p>
    <w:p w14:paraId="117AD31A" w14:textId="777777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r w:rsidRPr="009077B6">
        <w:rPr>
          <w:rStyle w:val="n"/>
        </w:rPr>
        <w:t xml:space="preserve">                               const void*                   data,</w:t>
      </w:r>
    </w:p>
    <w:p w14:paraId="5D37E7A9" w14:textId="777777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r w:rsidRPr="009077B6">
        <w:rPr>
          <w:rStyle w:val="n"/>
        </w:rPr>
        <w:t xml:space="preserve">                               </w:t>
      </w:r>
      <w:proofErr w:type="spellStart"/>
      <w:r w:rsidRPr="009077B6">
        <w:rPr>
          <w:rStyle w:val="n"/>
        </w:rPr>
        <w:t>size_t</w:t>
      </w:r>
      <w:proofErr w:type="spellEnd"/>
      <w:r w:rsidRPr="009077B6">
        <w:rPr>
          <w:rStyle w:val="n"/>
        </w:rPr>
        <w:t xml:space="preserve">                        </w:t>
      </w:r>
      <w:proofErr w:type="spellStart"/>
      <w:r w:rsidRPr="009077B6">
        <w:rPr>
          <w:rStyle w:val="n"/>
        </w:rPr>
        <w:t>dataSize</w:t>
      </w:r>
      <w:proofErr w:type="spellEnd"/>
      <w:r w:rsidRPr="009077B6">
        <w:rPr>
          <w:rStyle w:val="n"/>
        </w:rPr>
        <w:t>)</w:t>
      </w:r>
    </w:p>
    <w:p w14:paraId="25DBF167" w14:textId="3D68169A" w:rsidR="00056E10" w:rsidRDefault="00056E10" w:rsidP="009077B6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2219"/>
        <w:gridCol w:w="3076"/>
      </w:tblGrid>
      <w:tr w:rsidR="00056E10" w14:paraId="010EF698" w14:textId="77777777" w:rsidTr="009077B6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8C56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9B0C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0E6F4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96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094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3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D4F6D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2F5B75" w14:textId="77777777" w:rsidTr="009077B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6E030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A369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F83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7A790" w14:textId="63411569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44031" w14:textId="77777777" w:rsidR="00056E10" w:rsidRDefault="00056E10"/>
        </w:tc>
      </w:tr>
      <w:tr w:rsidR="00056E10" w14:paraId="728E327B" w14:textId="77777777" w:rsidTr="009077B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49887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2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C6B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797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FC0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647D2" w14:textId="77777777" w:rsidR="00056E10" w:rsidRDefault="00056E10"/>
        </w:tc>
      </w:tr>
      <w:tr w:rsidR="00056E10" w14:paraId="4E3E73DB" w14:textId="77777777" w:rsidTr="009077B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387CD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3" w:anchor="cusparseltmat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DAB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0BE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088BB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3F519" w14:textId="08E8778B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HIPSPARSELT_MAT_NUM_BATCHES</w:t>
            </w:r>
            <w:r w:rsidR="00EF46B9">
              <w:rPr>
                <w:sz w:val="22"/>
                <w:szCs w:val="22"/>
              </w:rPr>
              <w:t>, </w:t>
            </w:r>
            <w:r w:rsidR="009077B6">
              <w:rPr>
                <w:sz w:val="22"/>
                <w:szCs w:val="22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HIPSPARSELT_MAT_BATCH_STRIDE</w:t>
            </w:r>
          </w:p>
        </w:tc>
      </w:tr>
      <w:tr w:rsidR="00056E10" w14:paraId="776E81D3" w14:textId="77777777" w:rsidTr="009077B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F86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882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B763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B28C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D50005" w14:textId="77777777" w:rsidR="00056E10" w:rsidRDefault="00056E10"/>
        </w:tc>
      </w:tr>
      <w:tr w:rsidR="00056E10" w14:paraId="02F9E62D" w14:textId="77777777" w:rsidTr="009077B6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7C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CB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0DDB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6D1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0794A" w14:textId="77777777" w:rsidR="00056E10" w:rsidRDefault="00056E10"/>
        </w:tc>
      </w:tr>
    </w:tbl>
    <w:p w14:paraId="4250FB79" w14:textId="165ED248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A06F6A">
        <w:rPr>
          <w:rFonts w:ascii="Lato" w:hAnsi="Lato"/>
          <w:color w:val="404040"/>
        </w:rPr>
        <w:pict w14:anchorId="3DD2765C">
          <v:rect id="_x0000_i1045" style="width:0;height:.75pt" o:hralign="center" o:hrstd="t" o:hr="t" fillcolor="#a0a0a0" stroked="f"/>
        </w:pict>
      </w:r>
    </w:p>
    <w:p w14:paraId="1E0D128D" w14:textId="1A097100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7740D9B9" w14:textId="0DED8E6A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6D7D23E4" w14:textId="74D6C22F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6DE475B0" w14:textId="7083E170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E6C7350" w14:textId="71906DA5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4CCB4BE0" w14:textId="77777777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CC386F" w14:textId="72FFC101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hipsparseLtMatDescGetAttribute</w:t>
      </w:r>
      <w:proofErr w:type="spellEnd"/>
    </w:p>
    <w:p w14:paraId="309DCE3F" w14:textId="2E67E725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0E4F1B34" w14:textId="58DA55D3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hipsparseLtMatDescGetAttribute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gramEnd"/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       handle,</w:t>
      </w:r>
    </w:p>
    <w:p w14:paraId="0BD34700" w14:textId="74BAB7A1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matmulDes</w:t>
      </w:r>
      <w:proofErr w:type="spellEnd"/>
    </w:p>
    <w:p w14:paraId="43578BD0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hipsparseLtMatDescAttribute_t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matAttrib</w:t>
      </w:r>
      <w:proofErr w:type="spellEnd"/>
    </w:p>
    <w:p w14:paraId="109B88FA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void*                             data,</w:t>
      </w:r>
    </w:p>
    <w:p w14:paraId="3E44294C" w14:textId="77777777" w:rsid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size_t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) </w:t>
      </w:r>
    </w:p>
    <w:p w14:paraId="5E099425" w14:textId="66BB65FB" w:rsidR="00056E10" w:rsidRDefault="00056E10" w:rsidP="00810942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74D02807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852DE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FB8D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1C3A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B69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B31B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99DAD3C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9C84DC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1D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CA88F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F53A1C" w14:textId="09F9861F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C2F77F" w14:textId="77777777" w:rsidR="00056E10" w:rsidRDefault="00056E10"/>
        </w:tc>
      </w:tr>
      <w:tr w:rsidR="00056E10" w14:paraId="7481C81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0BB86E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5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F21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298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C09B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B7705" w14:textId="77777777" w:rsidR="00056E10" w:rsidRDefault="00056E10"/>
        </w:tc>
      </w:tr>
      <w:tr w:rsidR="00056E10" w14:paraId="2C34E1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E5186E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6" w:anchor="cusparseltmat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E70F4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C0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201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65ECA9" w14:textId="5A4D230B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HIPSPARSELT_MAT_NUM_BATCHES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HIPSPARSELT_MAT_BATCH_STRIDE</w:t>
            </w:r>
          </w:p>
        </w:tc>
      </w:tr>
      <w:tr w:rsidR="00056E10" w14:paraId="763C7F0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B981E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9F45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014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65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CC347" w14:textId="77777777" w:rsidR="00056E10" w:rsidRDefault="00056E10"/>
        </w:tc>
      </w:tr>
      <w:tr w:rsidR="00056E10" w14:paraId="3B8CDDC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293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D98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20F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1179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E5B99" w14:textId="77777777" w:rsidR="00056E10" w:rsidRDefault="00056E10"/>
        </w:tc>
      </w:tr>
    </w:tbl>
    <w:p w14:paraId="1CDA6702" w14:textId="79AFDA48" w:rsidR="00C54E2C" w:rsidRDefault="00056E10" w:rsidP="00562C1A">
      <w:pPr>
        <w:pStyle w:val="NormalWeb"/>
        <w:shd w:val="clear" w:color="auto" w:fill="FCFCFC"/>
        <w:spacing w:before="0" w:beforeAutospacing="0" w:after="360" w:afterAutospacing="0" w:line="360" w:lineRule="atLeast"/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F3F2CF4" w14:textId="755A1B68" w:rsidR="00056E10" w:rsidRDefault="00A06F6A" w:rsidP="00056E10">
      <w:pPr>
        <w:spacing w:before="360" w:after="360"/>
        <w:rPr>
          <w:rFonts w:ascii="Times New Roman" w:hAnsi="Times New Roman"/>
        </w:rPr>
      </w:pPr>
      <w:r>
        <w:pict w14:anchorId="4E1381DC">
          <v:rect id="_x0000_i1046" style="width:0;height:.75pt" o:hralign="center" o:bullet="t" o:hrstd="t" o:hrnoshade="t" o:hr="t" fillcolor="#404040" stroked="f"/>
        </w:pict>
      </w:r>
    </w:p>
    <w:p w14:paraId="15AC7F95" w14:textId="40ABF341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Descriptor Functions</w:t>
      </w:r>
    </w:p>
    <w:p w14:paraId="15A74309" w14:textId="417695C9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hipsparseLtMatmulDescriptorInit</w:t>
      </w:r>
      <w:proofErr w:type="spellEnd"/>
    </w:p>
    <w:p w14:paraId="4CC363D2" w14:textId="212D6C9A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ED403F0" w14:textId="30E33C12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hipsparseLtMatmulDescriptorInit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gramEnd"/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       handle,</w:t>
      </w:r>
    </w:p>
    <w:p w14:paraId="56A7FF2E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*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05F55E42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opA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312DB596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opB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419C0A64" w14:textId="257672FC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matA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1A47826F" w14:textId="67D40B35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matB,</w:t>
      </w:r>
    </w:p>
    <w:p w14:paraId="4463A993" w14:textId="50A63202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matC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3E6D50A8" w14:textId="3661D76F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matD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03361AE9" w14:textId="77777777" w:rsid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hipsparseLtComputetype_t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computeType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) </w:t>
      </w:r>
    </w:p>
    <w:p w14:paraId="4B44F42F" w14:textId="14D67AEA" w:rsidR="00056E10" w:rsidRDefault="00056E10" w:rsidP="0081094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matrix multiplication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046"/>
        <w:gridCol w:w="926"/>
        <w:gridCol w:w="2362"/>
        <w:gridCol w:w="3772"/>
      </w:tblGrid>
      <w:tr w:rsidR="00447E3D" w14:paraId="7E7F0190" w14:textId="77777777" w:rsidTr="00C54E2C">
        <w:trPr>
          <w:tblHeader/>
        </w:trPr>
        <w:tc>
          <w:tcPr>
            <w:tcW w:w="1238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884C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046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EB31C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26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E20E9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36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577D2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7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69B6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447E3D" w14:paraId="5BBC0897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6BDF15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5A06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8C0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56B30" w14:textId="46006B91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DDF2E5" w14:textId="77777777" w:rsidR="00056E10" w:rsidRDefault="00056E10"/>
        </w:tc>
      </w:tr>
      <w:tr w:rsidR="00447E3D" w14:paraId="6FFAFC62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A27B0C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8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574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63E3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0C0A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DEAF1" w14:textId="77777777" w:rsidR="00056E10" w:rsidRDefault="00056E10"/>
        </w:tc>
      </w:tr>
      <w:tr w:rsidR="00447E3D" w14:paraId="0F6A57EE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3DD5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9" w:anchor="cusparseOperation_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opA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9DBC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4882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F9FE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655B40" w14:textId="27087B84" w:rsidR="00056E10" w:rsidRDefault="003D0AD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HIPSPARSELT_OPERATION_NON_TRANSPOSE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HIPSPARSELT_OPERATION_TRANSPOSE</w:t>
            </w:r>
          </w:p>
        </w:tc>
      </w:tr>
      <w:tr w:rsidR="00447E3D" w14:paraId="651937E7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BC0958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0" w:anchor="cusparseOperation_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opB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F6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0C77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014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D1C257" w14:textId="77473CC0" w:rsidR="00056E10" w:rsidRDefault="003D0AD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HIPSPARSELT_OPERATION_NON_TRANSPOSE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HIPSPARSELT_OPERATION_TRANSPOSE</w:t>
            </w:r>
          </w:p>
        </w:tc>
      </w:tr>
      <w:tr w:rsidR="00447E3D" w14:paraId="2BD7BB12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290E2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1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FCDA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A293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CFAE6" w14:textId="34B01A06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23F6A" w14:textId="77777777" w:rsidR="00056E10" w:rsidRDefault="00056E10"/>
        </w:tc>
      </w:tr>
      <w:tr w:rsidR="00447E3D" w14:paraId="1B2454BE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307B28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2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matB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16A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7CB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17C0A" w14:textId="210427D9" w:rsidR="00056E10" w:rsidRDefault="003D04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</w:t>
            </w:r>
            <w:r w:rsidR="00056E10">
              <w:rPr>
                <w:sz w:val="22"/>
                <w:szCs w:val="22"/>
              </w:rPr>
              <w:t xml:space="preserve"> matrix descriptor 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504999" w14:textId="77777777" w:rsidR="00056E10" w:rsidRDefault="00056E10"/>
        </w:tc>
      </w:tr>
      <w:tr w:rsidR="00447E3D" w14:paraId="72918FEF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3AE8D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3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matC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C338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1E03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388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D5079A" w14:textId="77777777" w:rsidR="00056E10" w:rsidRDefault="00056E10"/>
        </w:tc>
      </w:tr>
      <w:tr w:rsidR="00447E3D" w14:paraId="1144EAF9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4BC0BB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4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2D97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C4E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B28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157561" w14:textId="77777777" w:rsidR="00056E10" w:rsidRDefault="00056E10"/>
        </w:tc>
      </w:tr>
      <w:tr w:rsidR="00447E3D" w14:paraId="7EB69C68" w14:textId="77777777" w:rsidTr="00C54E2C">
        <w:tc>
          <w:tcPr>
            <w:tcW w:w="1238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7190B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5" w:anchor="cusparsecomputetype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computeType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8872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9E22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3F4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precision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BB9A02" w14:textId="577F5EF4" w:rsidR="00810942" w:rsidRDefault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  <w:r w:rsidR="00810942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8F</w:t>
            </w:r>
            <w:r w:rsidR="00810942">
              <w:rPr>
                <w:sz w:val="22"/>
                <w:szCs w:val="22"/>
              </w:rPr>
              <w:t xml:space="preserve"> </w:t>
            </w:r>
            <w:r w:rsidR="00810942" w:rsidRPr="00C54E2C">
              <w:rPr>
                <w:color w:val="FF0000"/>
                <w:sz w:val="16"/>
                <w:szCs w:val="16"/>
              </w:rPr>
              <w:t>(ROC only)</w:t>
            </w:r>
            <w:r w:rsidR="00447E3D">
              <w:rPr>
                <w:sz w:val="22"/>
                <w:szCs w:val="22"/>
              </w:rPr>
              <w:t>, </w:t>
            </w:r>
          </w:p>
          <w:p w14:paraId="1DE8C7DD" w14:textId="7B698F97" w:rsidR="00056E10" w:rsidRDefault="00810942" w:rsidP="008109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  <w:r>
              <w:rPr>
                <w:sz w:val="22"/>
                <w:szCs w:val="22"/>
              </w:rPr>
              <w:t>, </w:t>
            </w:r>
          </w:p>
          <w:p w14:paraId="455820D6" w14:textId="4B47534B" w:rsidR="00810942" w:rsidRDefault="00810942" w:rsidP="00810942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HIPSPARSELT_COMPUTE_16F</w:t>
            </w:r>
            <w:r>
              <w:rPr>
                <w:sz w:val="22"/>
                <w:szCs w:val="22"/>
              </w:rPr>
              <w:t xml:space="preserve"> </w:t>
            </w:r>
            <w:r w:rsidRPr="00C54E2C">
              <w:rPr>
                <w:color w:val="FF0000"/>
                <w:sz w:val="16"/>
                <w:szCs w:val="16"/>
              </w:rPr>
              <w:t>(CUDA only)</w:t>
            </w:r>
            <w:r w:rsidRPr="00C54E2C">
              <w:rPr>
                <w:sz w:val="16"/>
                <w:szCs w:val="16"/>
              </w:rPr>
              <w:t>,</w:t>
            </w:r>
          </w:p>
          <w:p w14:paraId="1BD962B8" w14:textId="34E3B64A" w:rsidR="00810942" w:rsidRDefault="00810942" w:rsidP="00810942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HIPSPARSELT_COMPUTE_TF32</w:t>
            </w:r>
            <w:r w:rsidR="00C54E2C" w:rsidRPr="00C54E2C">
              <w:rPr>
                <w:color w:val="FF0000"/>
                <w:sz w:val="16"/>
                <w:szCs w:val="16"/>
              </w:rPr>
              <w:t>(CUDA only)</w:t>
            </w:r>
            <w:r w:rsidR="00C54E2C" w:rsidRPr="008639F5">
              <w:rPr>
                <w:sz w:val="22"/>
                <w:szCs w:val="22"/>
              </w:rPr>
              <w:t>,</w:t>
            </w:r>
          </w:p>
          <w:p w14:paraId="0FF9D6EB" w14:textId="600A3981" w:rsidR="00810942" w:rsidRDefault="00810942" w:rsidP="008109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HIPSPARSELT_COMPUTE_TF32_FAST</w:t>
            </w:r>
            <w:r w:rsidR="00C54E2C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="00C54E2C" w:rsidRPr="00C54E2C">
              <w:rPr>
                <w:color w:val="FF0000"/>
                <w:sz w:val="16"/>
                <w:szCs w:val="16"/>
              </w:rPr>
              <w:t>(CUDA only)</w:t>
            </w:r>
          </w:p>
        </w:tc>
      </w:tr>
    </w:tbl>
    <w:p w14:paraId="3E9B33F9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structured matrix descriptor can used for </w:t>
      </w:r>
      <w:proofErr w:type="spellStart"/>
      <w:r w:rsidR="00A84030">
        <w:fldChar w:fldCharType="begin"/>
      </w:r>
      <w:r w:rsidR="00A84030">
        <w:instrText xml:space="preserve"> HYPERLINK "https://docs.nvidia.com/cuda/cusparselt/types.html" \l "cusparseltmatdescriptor-t" </w:instrText>
      </w:r>
      <w:r w:rsidR="00A84030">
        <w:fldChar w:fldCharType="separate"/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matA</w:t>
      </w:r>
      <w:proofErr w:type="spellEnd"/>
      <w:r w:rsidR="00A8403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Fonts w:ascii="Lato" w:hAnsi="Lato"/>
          <w:color w:val="404040"/>
        </w:rPr>
        <w:t> or </w:t>
      </w:r>
      <w:proofErr w:type="spellStart"/>
      <w:r w:rsidR="00A84030">
        <w:fldChar w:fldCharType="begin"/>
      </w:r>
      <w:r w:rsidR="00A84030">
        <w:instrText xml:space="preserve"> HYPERLINK "https://docs.nvidia.com/cuda/cusparselt/types.html" \l "cusparseltmatdescriptor-t" </w:instrText>
      </w:r>
      <w:r w:rsidR="00A84030">
        <w:fldChar w:fldCharType="separate"/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matB</w:t>
      </w:r>
      <w:proofErr w:type="spellEnd"/>
      <w:r w:rsidR="00A8403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Fonts w:ascii="Lato" w:hAnsi="Lato"/>
          <w:color w:val="404040"/>
        </w:rPr>
        <w:t> but not both.</w:t>
      </w:r>
    </w:p>
    <w:p w14:paraId="6325AA67" w14:textId="47AA5B25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Strong"/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p w14:paraId="1A89A1C5" w14:textId="77777777" w:rsidR="00C54E2C" w:rsidRPr="003D0ADD" w:rsidRDefault="00C54E2C" w:rsidP="00C54E2C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 w:rsidRPr="003D0ADD">
        <w:rPr>
          <w:rFonts w:ascii="Lato" w:hAnsi="Lato"/>
          <w:b/>
          <w:bCs/>
          <w:color w:val="404040"/>
        </w:rPr>
        <w:t>ROC Backend</w:t>
      </w:r>
      <w:r>
        <w:rPr>
          <w:rFonts w:ascii="Lato" w:hAnsi="Lato"/>
          <w:b/>
          <w:bCs/>
          <w:color w:val="404040"/>
        </w:rPr>
        <w:t>:</w:t>
      </w:r>
    </w:p>
    <w:tbl>
      <w:tblPr>
        <w:tblW w:w="0" w:type="auto"/>
        <w:tblInd w:w="119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2614"/>
      </w:tblGrid>
      <w:tr w:rsidR="00056E10" w14:paraId="4A223BCC" w14:textId="77777777" w:rsidTr="00C54E2C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070E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B7CF9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43F6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56E10" w14:paraId="2C60CFD3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5CDCF9" w14:textId="145B4A90" w:rsidR="00056E10" w:rsidRDefault="0061624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960A74" w14:textId="2574F0AD" w:rsidR="00056E10" w:rsidRDefault="0061624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C07B6" w14:textId="7A2D4535" w:rsidR="00056E10" w:rsidRDefault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447E3D" w14:paraId="5192AD77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118B20" w14:textId="59754D94" w:rsidR="00447E3D" w:rsidRDefault="00616248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</w:t>
            </w:r>
            <w:r w:rsidR="00AF78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30A50" w14:textId="042E081A" w:rsidR="00447E3D" w:rsidRDefault="00616248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</w:t>
            </w:r>
            <w:r w:rsidR="00AF78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8809" w14:textId="6021D50D" w:rsidR="00447E3D" w:rsidRDefault="009D22C7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447E3D" w14:paraId="1EDB68F7" w14:textId="77777777" w:rsidTr="00C54E2C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15932A" w14:textId="0750C5EB" w:rsidR="00447E3D" w:rsidRDefault="00616248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BB5911" w14:textId="72978C3A" w:rsidR="00447E3D" w:rsidRDefault="00616248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4E4D4" w14:textId="1C9DA438" w:rsidR="00447E3D" w:rsidRDefault="009D22C7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</w:tr>
      <w:tr w:rsidR="00447E3D" w14:paraId="5EF06B9E" w14:textId="77777777" w:rsidTr="00C54E2C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1EAE0C" w14:textId="7AABFA95" w:rsidR="00447E3D" w:rsidRDefault="00616248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07F514" w14:textId="05DAA737" w:rsidR="00447E3D" w:rsidRDefault="00616248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51B743" w14:textId="058CB198" w:rsidR="00447E3D" w:rsidRDefault="009D22C7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447E3D" w14:paraId="72314F69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E92C81" w14:textId="39FBC1CA" w:rsidR="00447E3D" w:rsidRDefault="00393B8E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5D3D10" w14:textId="400050BB" w:rsidR="00447E3D" w:rsidRDefault="00393B8E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8FC4D61" w14:textId="05EB9696" w:rsidR="00447E3D" w:rsidRDefault="009D22C7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</w:tbl>
    <w:p w14:paraId="77588D37" w14:textId="77777777" w:rsidR="00C54E2C" w:rsidRDefault="00C54E2C" w:rsidP="00C54E2C">
      <w:pPr>
        <w:pStyle w:val="NormalWeb"/>
        <w:shd w:val="clear" w:color="auto" w:fill="FCFCFC"/>
        <w:spacing w:before="0" w:beforeAutospacing="0" w:after="360" w:afterAutospacing="0" w:line="360" w:lineRule="atLeast"/>
        <w:ind w:left="1080"/>
        <w:rPr>
          <w:rFonts w:ascii="Lato" w:hAnsi="Lato"/>
          <w:b/>
          <w:bCs/>
          <w:color w:val="404040"/>
        </w:rPr>
      </w:pPr>
    </w:p>
    <w:p w14:paraId="6237F284" w14:textId="79F104D2" w:rsidR="00C54E2C" w:rsidRPr="003D0ADD" w:rsidRDefault="00C54E2C" w:rsidP="00C54E2C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>
        <w:rPr>
          <w:rFonts w:ascii="Lato" w:hAnsi="Lato"/>
          <w:b/>
          <w:bCs/>
          <w:color w:val="404040"/>
        </w:rPr>
        <w:t>CUDA</w:t>
      </w:r>
      <w:r w:rsidRPr="003D0ADD">
        <w:rPr>
          <w:rFonts w:ascii="Lato" w:hAnsi="Lato"/>
          <w:b/>
          <w:bCs/>
          <w:color w:val="404040"/>
        </w:rPr>
        <w:t xml:space="preserve"> Backend</w:t>
      </w:r>
      <w:r>
        <w:rPr>
          <w:rFonts w:ascii="Lato" w:hAnsi="Lato"/>
          <w:b/>
          <w:bCs/>
          <w:color w:val="404040"/>
        </w:rPr>
        <w:t>:</w:t>
      </w:r>
    </w:p>
    <w:tbl>
      <w:tblPr>
        <w:tblW w:w="0" w:type="auto"/>
        <w:tblInd w:w="119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3142"/>
      </w:tblGrid>
      <w:tr w:rsidR="00C54E2C" w14:paraId="3C44AF02" w14:textId="77777777" w:rsidTr="00104B7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F97C9" w14:textId="77777777" w:rsidR="00C54E2C" w:rsidRDefault="00C54E2C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4EA7BA" w14:textId="77777777" w:rsidR="00C54E2C" w:rsidRDefault="00C54E2C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855CC4" w14:textId="77777777" w:rsidR="00C54E2C" w:rsidRDefault="00C54E2C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C54E2C" w14:paraId="13365DD5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AB778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D44F7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2BB7C8" w14:textId="0D7F4DDD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</w:tr>
      <w:tr w:rsidR="00C54E2C" w14:paraId="252F12D3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A769E" w14:textId="67DAD02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554C1" w14:textId="50706333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14349" w14:textId="50A4DF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</w:tr>
      <w:tr w:rsidR="00C54E2C" w14:paraId="65D7595F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F1F130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BE6B51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27FB10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</w:tr>
      <w:tr w:rsidR="00C54E2C" w14:paraId="68ABE93E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8C7312" w14:textId="5ACE9B4C" w:rsidR="00C54E2C" w:rsidRDefault="00C54E2C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427400C" w14:textId="33F93C6E" w:rsidR="00C54E2C" w:rsidRDefault="00C54E2C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D0E348" w14:textId="7EC3BE11" w:rsidR="00751373" w:rsidRPr="00751373" w:rsidRDefault="00C54E2C" w:rsidP="00104B75">
            <w:pPr>
              <w:pStyle w:val="NormalWeb"/>
              <w:spacing w:before="0" w:beforeAutospacing="0" w:after="0" w:afterAutospacing="0"/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AST</w:t>
            </w:r>
          </w:p>
        </w:tc>
      </w:tr>
      <w:tr w:rsidR="00751373" w14:paraId="51F99E24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61FD02F" w14:textId="66C46207" w:rsidR="00751373" w:rsidRDefault="00751373" w:rsidP="00751373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D826627" w14:textId="4F1E047D" w:rsidR="00751373" w:rsidRDefault="00751373" w:rsidP="00751373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E95C027" w14:textId="4724B93E" w:rsidR="00751373" w:rsidRDefault="00751373" w:rsidP="0075137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</w:t>
            </w:r>
          </w:p>
        </w:tc>
      </w:tr>
    </w:tbl>
    <w:p w14:paraId="34079314" w14:textId="067D00D7" w:rsidR="00780AF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A06F6A">
        <w:rPr>
          <w:rFonts w:ascii="Lato" w:hAnsi="Lato"/>
          <w:color w:val="404040"/>
        </w:rPr>
        <w:pict w14:anchorId="02E18098">
          <v:rect id="_x0000_i1047" style="width:0;height:.75pt" o:hralign="center" o:hrstd="t" o:hr="t" fillcolor="#a0a0a0" stroked="f"/>
        </w:pict>
      </w:r>
    </w:p>
    <w:p w14:paraId="1F6EBE46" w14:textId="09F5F85C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hipsparseLtMatmulDescSetAttribute</w:t>
      </w:r>
      <w:proofErr w:type="spellEnd"/>
    </w:p>
    <w:p w14:paraId="768658D8" w14:textId="7ED4A18A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CDE38BC" w14:textId="2B56BC70" w:rsidR="0013232A" w:rsidRPr="0013232A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13232A">
        <w:rPr>
          <w:rStyle w:val="n"/>
          <w:rFonts w:ascii="Consolas" w:hAnsi="Consolas"/>
          <w:color w:val="404040"/>
          <w:sz w:val="18"/>
          <w:szCs w:val="18"/>
        </w:rPr>
        <w:t>hipsparseLtMatmulDescSetAttribute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gramEnd"/>
      <w:r w:rsidR="004844D4"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4844D4">
        <w:rPr>
          <w:rStyle w:val="n"/>
        </w:rPr>
        <w:t xml:space="preserve">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*       handle,</w:t>
      </w:r>
    </w:p>
    <w:p w14:paraId="14334FFA" w14:textId="77777777" w:rsidR="0013232A" w:rsidRPr="0013232A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*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0F8FEED5" w14:textId="77777777" w:rsidR="0013232A" w:rsidRPr="0013232A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hipsparseLtMatmulDescAttribute_t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1FCA2005" w14:textId="77777777" w:rsidR="0013232A" w:rsidRPr="0013232A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const void*                      data,</w:t>
      </w:r>
    </w:p>
    <w:p w14:paraId="14EC14FC" w14:textId="77777777" w:rsidR="004844D4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size_t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)</w:t>
      </w:r>
    </w:p>
    <w:p w14:paraId="046EA21D" w14:textId="32F24FCC" w:rsidR="00056E10" w:rsidRDefault="00056E10" w:rsidP="0013232A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3"/>
        <w:gridCol w:w="897"/>
        <w:gridCol w:w="2070"/>
        <w:gridCol w:w="3060"/>
      </w:tblGrid>
      <w:tr w:rsidR="00056E10" w14:paraId="3BC4002E" w14:textId="77777777" w:rsidTr="003C6B3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4DF16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2D61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89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C57E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0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63BA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0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BAC0A" w14:textId="77777777" w:rsidR="00056E10" w:rsidRDefault="00056E10">
            <w:pPr>
              <w:rPr>
                <w:b/>
                <w:bCs/>
                <w:color w:val="000000"/>
              </w:rPr>
            </w:pPr>
          </w:p>
        </w:tc>
      </w:tr>
      <w:tr w:rsidR="00056E10" w14:paraId="4B4EC44E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47CAFC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323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2EC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1E04" w14:textId="3FB045BB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FD5912" w14:textId="77777777" w:rsidR="00056E10" w:rsidRDefault="00056E10"/>
        </w:tc>
      </w:tr>
      <w:tr w:rsidR="00056E10" w14:paraId="75979EC9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CDCA17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7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CEA17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4DB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41EA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6701C" w14:textId="77777777" w:rsidR="00056E10" w:rsidRDefault="00056E10"/>
        </w:tc>
      </w:tr>
      <w:tr w:rsidR="00056E10" w14:paraId="0059184E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B38333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8" w:anchor="cusparseltmatmul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  <w:proofErr w:type="spellEnd"/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D10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3D10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B1E8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73695A" w14:textId="4538B240" w:rsidR="00D10D38" w:rsidRDefault="009D22C7" w:rsidP="00D10D38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HIPSPARSELT_MATMUL_ACTIVATION_RELU_UPPERBOUND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 w:rsidR="004844D4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HIPSPARSELT_MATMUL_ACTIVATION_RELU_THRESHOLD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HIPSPARSELT_MATMUL_ACTIVATION_GELU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 w:rsidR="004844D4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HIPSPARSELT_MATMUL_BIAS_POINTER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HIPSPARSELT_MATMUL_BIAS_STRIDE</w:t>
            </w:r>
          </w:p>
          <w:p w14:paraId="3AF8E4A0" w14:textId="02794937" w:rsidR="00A82E0D" w:rsidRDefault="00A82E0D" w:rsidP="00D10D38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</w:p>
          <w:p w14:paraId="01FA67C6" w14:textId="2971F75D" w:rsidR="00A82E0D" w:rsidRPr="00A82E0D" w:rsidRDefault="00A82E0D" w:rsidP="00D10D38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A82E0D">
              <w:rPr>
                <w:sz w:val="16"/>
                <w:szCs w:val="16"/>
              </w:rPr>
              <w:t>ROC Only:</w:t>
            </w:r>
          </w:p>
          <w:p w14:paraId="6A274A45" w14:textId="3C61DE3A" w:rsidR="00887BE7" w:rsidRPr="00D10D38" w:rsidRDefault="00D10D38" w:rsidP="00D10D38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HIPSPARSELT_MATMUL_ACTIVATION_ABS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HIPSPARSELT_MATMUL_ACTIVATION_LEAKYRELU_ALPHA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HIPSPARSELT_MATMUL_ACTIVATION_SIGMOID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HIPSPARSELT_MATMUL_ACTIVATION_TANH_ALPHA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HIPSPARSELT_MATMUL_ACTIVATION_TANH_BETA</w:t>
            </w:r>
          </w:p>
        </w:tc>
      </w:tr>
      <w:tr w:rsidR="00056E10" w14:paraId="60C8E328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61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data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F75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E77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F6F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D7BF2" w14:textId="77777777" w:rsidR="00056E10" w:rsidRDefault="00056E10"/>
        </w:tc>
      </w:tr>
      <w:tr w:rsidR="00056E10" w14:paraId="334D4547" w14:textId="77777777" w:rsidTr="003C6B3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BF531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35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E47A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4AF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0AA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D64B5" w14:textId="77777777" w:rsidR="00056E10" w:rsidRDefault="00056E10"/>
        </w:tc>
      </w:tr>
    </w:tbl>
    <w:p w14:paraId="11E342BC" w14:textId="6A55E7FA" w:rsidR="0022494D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BAFC75B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BC3D09B">
          <v:rect id="_x0000_i1048" style="width:0;height:.75pt" o:hralign="center" o:hrstd="t" o:hr="t" fillcolor="#a0a0a0" stroked="f"/>
        </w:pict>
      </w:r>
    </w:p>
    <w:p w14:paraId="617FB90F" w14:textId="57CB6A04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hipsparseLtMatmulDescGetAttribute</w:t>
      </w:r>
      <w:proofErr w:type="spellEnd"/>
    </w:p>
    <w:p w14:paraId="7BEB6DD4" w14:textId="4FE0CE46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3C54F3B" w14:textId="6E54E577" w:rsidR="00FA211D" w:rsidRP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FA211D">
        <w:rPr>
          <w:rStyle w:val="n"/>
          <w:rFonts w:ascii="Consolas" w:hAnsi="Consolas"/>
          <w:color w:val="404040"/>
          <w:sz w:val="18"/>
          <w:szCs w:val="18"/>
        </w:rPr>
        <w:t>hipsparseLtMatmulDescGetAttribute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gramEnd"/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n"/>
        </w:rPr>
        <w:t xml:space="preserve">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*           handle,</w:t>
      </w:r>
    </w:p>
    <w:p w14:paraId="237D82FF" w14:textId="3062D0C3" w:rsidR="00FA211D" w:rsidRP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n"/>
        </w:rPr>
        <w:t xml:space="preserve">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21172E15" w14:textId="77777777" w:rsidR="00FA211D" w:rsidRP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hipsparseLtMatmulDescAttribute_t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114F8D03" w14:textId="77777777" w:rsidR="00FA211D" w:rsidRP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void*                                data,</w:t>
      </w:r>
    </w:p>
    <w:p w14:paraId="3AE1BAE1" w14:textId="77777777" w:rsid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size_t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)</w:t>
      </w:r>
    </w:p>
    <w:p w14:paraId="099CBCE0" w14:textId="5FBB98CC" w:rsidR="00056E10" w:rsidRDefault="00056E10" w:rsidP="00FA211D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0"/>
        <w:gridCol w:w="1170"/>
        <w:gridCol w:w="2610"/>
        <w:gridCol w:w="2250"/>
      </w:tblGrid>
      <w:tr w:rsidR="00056E10" w14:paraId="403955A3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68B7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0D62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571E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FD14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FBB41B" w14:textId="77777777" w:rsidR="00056E10" w:rsidRDefault="00056E10" w:rsidP="00621A46">
            <w:pPr>
              <w:ind w:right="-145"/>
              <w:rPr>
                <w:b/>
                <w:bCs/>
                <w:color w:val="000000"/>
              </w:rPr>
            </w:pPr>
          </w:p>
        </w:tc>
      </w:tr>
      <w:tr w:rsidR="00056E10" w14:paraId="78C4825F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972248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0B1C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97C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04B421" w14:textId="464FDB36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F469B" w14:textId="77777777" w:rsidR="00056E10" w:rsidRDefault="00056E10"/>
        </w:tc>
      </w:tr>
      <w:tr w:rsidR="00056E10" w14:paraId="7E5FB5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CA5D17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0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208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EB46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8C9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2F731B" w14:textId="77777777" w:rsidR="00056E10" w:rsidRDefault="00056E10"/>
        </w:tc>
      </w:tr>
      <w:tr w:rsidR="003C6B36" w14:paraId="309A7194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DDE46" w14:textId="77777777" w:rsidR="003C6B36" w:rsidRDefault="00A06F6A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1" w:anchor="cusparseltmatmuldescattribute-t" w:history="1">
              <w:proofErr w:type="spellStart"/>
              <w:r w:rsidR="003C6B36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D4FFD1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6CD58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06955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B1ED98E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HIPSPARSELT_MATMUL_ACTIVATION_RELU_UPPERBOUND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HIPSPARSELT_MATMUL_ACTIVATION_RELU_THRESHOLD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HIPSPARSELT_MATMUL_ACTIVATION_GELU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HIPSPARSELT_MATMUL_BIAS_POINTER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HIPSPARSELT_MATMUL_BIAS_STRIDE</w:t>
            </w:r>
          </w:p>
          <w:p w14:paraId="398CDC47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</w:p>
          <w:p w14:paraId="6BEB5267" w14:textId="77777777" w:rsidR="003C6B36" w:rsidRPr="00A82E0D" w:rsidRDefault="003C6B36" w:rsidP="003C6B36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A82E0D">
              <w:rPr>
                <w:sz w:val="16"/>
                <w:szCs w:val="16"/>
              </w:rPr>
              <w:t>ROC Only:</w:t>
            </w:r>
          </w:p>
          <w:p w14:paraId="2835BCD8" w14:textId="3DC5259D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HIPSPARSELT_MATMUL_ACTIVATION_ABS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HIPSPARSELT_MATMUL_ACTIVATION_LEAKYRELU_ALPHA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HIPSPARSELT_MATMUL_ACTIVATION_SIGMOID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HIPSPARSELT_MATMUL_ACTIVATION_TANH_ALPHA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HIPSPARSELT_MATMUL_ACTIVATION_TANH_BETA</w:t>
            </w:r>
          </w:p>
        </w:tc>
      </w:tr>
      <w:tr w:rsidR="003C6B36" w14:paraId="75317D5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3FCB4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data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2593D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263675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3C9F3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71F89" w14:textId="77777777" w:rsidR="003C6B36" w:rsidRDefault="003C6B36" w:rsidP="003C6B36"/>
        </w:tc>
      </w:tr>
      <w:tr w:rsidR="003C6B36" w14:paraId="673F3948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28A1D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9938CD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4E824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EA747D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396DC" w14:textId="77777777" w:rsidR="003C6B36" w:rsidRDefault="003C6B36" w:rsidP="003C6B36"/>
        </w:tc>
      </w:tr>
    </w:tbl>
    <w:p w14:paraId="3B660CC8" w14:textId="4A026E06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A06F6A">
        <w:pict w14:anchorId="62269B87">
          <v:rect id="_x0000_i1049" style="width:0;height:.75pt" o:hralign="center" o:hrstd="t" o:hrnoshade="t" o:hr="t" fillcolor="#404040" stroked="f"/>
        </w:pict>
      </w:r>
    </w:p>
    <w:p w14:paraId="56418B5E" w14:textId="59EF8F1F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65280A3" w14:textId="77777777" w:rsidR="00FA211D" w:rsidRDefault="00FA211D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50525A7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Algorithm Functions</w:t>
      </w:r>
    </w:p>
    <w:p w14:paraId="41825F12" w14:textId="25F2363A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hipsparseLtMatmulAlgSelectionInit</w:t>
      </w:r>
      <w:proofErr w:type="spellEnd"/>
    </w:p>
    <w:p w14:paraId="4186027E" w14:textId="73CA228E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24B3945B" w14:textId="66224A71" w:rsidR="006944D5" w:rsidRPr="006944D5" w:rsidRDefault="006944D5" w:rsidP="006944D5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hipsparseLtMatmulAlgSelectionInit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gramEnd"/>
      <w:r w:rsidR="004F2A9A"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4F2A9A">
        <w:rPr>
          <w:rStyle w:val="n"/>
        </w:rPr>
        <w:t xml:space="preserve">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*           handle,</w:t>
      </w:r>
    </w:p>
    <w:p w14:paraId="184F3EA7" w14:textId="77777777" w:rsidR="006944D5" w:rsidRPr="006944D5" w:rsidRDefault="006944D5" w:rsidP="006944D5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*    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33234D1B" w14:textId="77777777" w:rsidR="006944D5" w:rsidRPr="006944D5" w:rsidRDefault="006944D5" w:rsidP="006944D5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const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18C1DA7C" w14:textId="77777777" w:rsidR="006944D5" w:rsidRDefault="006944D5" w:rsidP="006944D5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hipsparseLtMatmulAlg_t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             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alg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) </w:t>
      </w:r>
    </w:p>
    <w:p w14:paraId="69FC79E5" w14:textId="350B978D" w:rsidR="00056E10" w:rsidRDefault="00056E10" w:rsidP="006944D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algorithm selection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2065"/>
        <w:gridCol w:w="3230"/>
      </w:tblGrid>
      <w:tr w:rsidR="00056E10" w14:paraId="7CA34C9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D3E2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6309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2E33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30D4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50DF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97DC2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F1AC6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2DB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F4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500AA" w14:textId="1BFE98E3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39B5" w14:textId="77777777" w:rsidR="00056E10" w:rsidRDefault="00056E10"/>
        </w:tc>
      </w:tr>
      <w:tr w:rsidR="00056E10" w14:paraId="58A1807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C3BD1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3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97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2A8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69919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029882" w14:textId="77777777" w:rsidR="00056E10" w:rsidRDefault="00056E10"/>
        </w:tc>
      </w:tr>
      <w:tr w:rsidR="00056E10" w14:paraId="266E84F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AAC93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4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4B5E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78A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0CFA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F62176" w14:textId="77777777" w:rsidR="00056E10" w:rsidRDefault="00056E10"/>
        </w:tc>
      </w:tr>
      <w:tr w:rsidR="00056E10" w14:paraId="20CCB553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F83B7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5" w:anchor="cusparseltmatmulalg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D06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FF1E2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35C0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mode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2C768D" w14:textId="00B42A56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HIPSPARSELT_MATMUL_ALG_DEFAULT</w:t>
            </w:r>
          </w:p>
        </w:tc>
      </w:tr>
    </w:tbl>
    <w:p w14:paraId="408FE574" w14:textId="0BA2060E" w:rsidR="00EB08CA" w:rsidRDefault="00056E10" w:rsidP="00FB77D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679500DE" w14:textId="4E530EDC" w:rsidR="00FB77D7" w:rsidRDefault="00A06F6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86180BA">
          <v:rect id="_x0000_i1050" style="width:0;height:.75pt" o:hralign="center" o:bullet="t" o:hrstd="t" o:hr="t" fillcolor="#a0a0a0" stroked="f"/>
        </w:pict>
      </w:r>
    </w:p>
    <w:p w14:paraId="636DEE21" w14:textId="3D145EE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1892E6A" w14:textId="16C66D5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55CFAAB" w14:textId="6B095313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FC501C0" w14:textId="23E11AB6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DCA8A8B" w14:textId="2E31A27B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41331410" w14:textId="5F95794F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45BC131" w14:textId="77777777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6C08832" w14:textId="16E0AE48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hipsparseLtMatmulAlgSetAttribute</w:t>
      </w:r>
      <w:proofErr w:type="spellEnd"/>
    </w:p>
    <w:p w14:paraId="2335A9C0" w14:textId="03132FB8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36A87DD1" w14:textId="1CCDD576" w:rsidR="006B3C29" w:rsidRP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6B3C29">
        <w:rPr>
          <w:rFonts w:ascii="Consolas" w:hAnsi="Consolas"/>
          <w:color w:val="404040"/>
          <w:sz w:val="18"/>
          <w:szCs w:val="18"/>
        </w:rPr>
        <w:t>hipsparseLtMatmulAlgSetAttribute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="004F2A9A"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4F2A9A">
        <w:rPr>
          <w:rStyle w:val="n"/>
        </w:rPr>
        <w:t xml:space="preserve">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>*       handle,</w:t>
      </w:r>
    </w:p>
    <w:p w14:paraId="78EF8208" w14:textId="77777777" w:rsidR="006B3C29" w:rsidRP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algSelect</w:t>
      </w:r>
      <w:proofErr w:type="spellEnd"/>
    </w:p>
    <w:p w14:paraId="175C5536" w14:textId="77777777" w:rsidR="006B3C29" w:rsidRP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hipsparseLtMatmulAlgAttribute_</w:t>
      </w:r>
      <w:proofErr w:type="gramStart"/>
      <w:r w:rsidRPr="006B3C29">
        <w:rPr>
          <w:rFonts w:ascii="Consolas" w:hAnsi="Consolas"/>
          <w:color w:val="404040"/>
          <w:sz w:val="18"/>
          <w:szCs w:val="18"/>
        </w:rPr>
        <w:t>t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 xml:space="preserve">  attribute</w:t>
      </w:r>
      <w:proofErr w:type="gramEnd"/>
    </w:p>
    <w:p w14:paraId="4C3DA619" w14:textId="77777777" w:rsidR="006B3C29" w:rsidRP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      const void*                      data,</w:t>
      </w:r>
    </w:p>
    <w:p w14:paraId="121A56ED" w14:textId="7419F0BC" w:rsid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dataSize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>)</w:t>
      </w:r>
    </w:p>
    <w:p w14:paraId="77CEF43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sets the value of the specified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440"/>
        <w:gridCol w:w="1170"/>
        <w:gridCol w:w="2610"/>
        <w:gridCol w:w="2250"/>
      </w:tblGrid>
      <w:tr w:rsidR="00056E10" w14:paraId="2715001F" w14:textId="77777777" w:rsidTr="00621A46">
        <w:trPr>
          <w:tblHeader/>
        </w:trPr>
        <w:tc>
          <w:tcPr>
            <w:tcW w:w="188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7C58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4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58EAB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26E1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B7286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4BCA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0BBD5B9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26F5D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7354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3AD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A3C87" w14:textId="42F2536A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0DD6F" w14:textId="77777777" w:rsidR="00056E10" w:rsidRDefault="00056E10"/>
        </w:tc>
      </w:tr>
      <w:tr w:rsidR="00056E10" w14:paraId="1E2C94C2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02F15A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7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1C6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022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E23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7E36C" w14:textId="77777777" w:rsidR="00056E10" w:rsidRDefault="00056E10"/>
        </w:tc>
      </w:tr>
      <w:tr w:rsidR="00056E10" w14:paraId="267924B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386E2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8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A4C9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A0B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8B5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C69CC5" w14:textId="2171F093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HIPSPARSELT_MATMUL_ALG_CONFIG_ID</w:t>
            </w:r>
            <w:r w:rsidR="00447E3D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HIPSPARSELT_MATMUL_ALG_CONFIG_MAX_ID</w:t>
            </w:r>
            <w:r w:rsidR="00447E3D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HIPSPARSELT_MATMUL_SEARCH_ITERATIONS</w:t>
            </w:r>
          </w:p>
        </w:tc>
      </w:tr>
      <w:tr w:rsidR="00056E10" w14:paraId="1557599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82FAB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DA18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D99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9D15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803AAA" w14:textId="77777777" w:rsidR="00056E10" w:rsidRDefault="00056E10"/>
        </w:tc>
      </w:tr>
      <w:tr w:rsidR="00056E10" w14:paraId="0B6D2B7A" w14:textId="77777777" w:rsidTr="00621A46">
        <w:tc>
          <w:tcPr>
            <w:tcW w:w="188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58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44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A18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A9F2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A834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58E9E" w14:textId="77777777" w:rsidR="00056E10" w:rsidRDefault="00056E10"/>
        </w:tc>
      </w:tr>
    </w:tbl>
    <w:p w14:paraId="31D76CBB" w14:textId="4EEA0A7F" w:rsidR="0082644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A84030">
        <w:fldChar w:fldCharType="begin"/>
      </w:r>
      <w:r w:rsidR="00A84030">
        <w:instrText xml:space="preserve"> HYPERLINK "https://docs.nvidia.com/cuda/cusparse/index.html" \l "cusparseStatus_t" </w:instrText>
      </w:r>
      <w:r w:rsidR="00A84030">
        <w:fldChar w:fldCharType="separate"/>
      </w:r>
      <w:r w:rsidR="0062730D">
        <w:rPr>
          <w:rStyle w:val="Hyperlink"/>
          <w:rFonts w:ascii="Lato" w:hAnsi="Lato"/>
          <w:color w:val="76B900"/>
        </w:rPr>
        <w:t>hipsparseLtStatus_t</w:t>
      </w:r>
      <w:proofErr w:type="spellEnd"/>
      <w:r w:rsidR="00A84030">
        <w:rPr>
          <w:rStyle w:val="Hyperlink"/>
          <w:rFonts w:ascii="Lato" w:hAnsi="Lato"/>
          <w:color w:val="76B900"/>
        </w:rPr>
        <w:fldChar w:fldCharType="end"/>
      </w:r>
      <w:r>
        <w:rPr>
          <w:rFonts w:ascii="Lato" w:hAnsi="Lato"/>
          <w:color w:val="404040"/>
        </w:rPr>
        <w:t> for the description of the return status.</w:t>
      </w:r>
    </w:p>
    <w:p w14:paraId="71C347EB" w14:textId="77777777" w:rsidR="006B3C29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A13EB49">
          <v:rect id="_x0000_i1051" style="width:0;height:.75pt" o:hralign="center" o:bullet="t" o:hrstd="t" o:hr="t" fillcolor="#a0a0a0" stroked="f"/>
        </w:pict>
      </w:r>
    </w:p>
    <w:p w14:paraId="36DF01DE" w14:textId="6BAB08A4" w:rsidR="00056E10" w:rsidRDefault="00056E1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1B77689A" w14:textId="48B9A5CE" w:rsidR="006B3C29" w:rsidRDefault="006B3C29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151ABD62" w14:textId="794BA61D" w:rsidR="006B3C29" w:rsidRDefault="006B3C29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66308E9C" w14:textId="77777777" w:rsidR="006B3C29" w:rsidRDefault="006B3C29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24576636" w14:textId="584DB54B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hipsparseLtMatmulAlgGetAttribute</w:t>
      </w:r>
      <w:proofErr w:type="spellEnd"/>
    </w:p>
    <w:p w14:paraId="47F8E0CF" w14:textId="1C93B4AC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9CBB4A7" w14:textId="77812DA5" w:rsidR="004F2A9A" w:rsidRP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4F2A9A">
        <w:rPr>
          <w:rFonts w:ascii="Consolas" w:hAnsi="Consolas"/>
          <w:color w:val="404040"/>
          <w:sz w:val="18"/>
          <w:szCs w:val="18"/>
        </w:rPr>
        <w:t>hipsparseLtMatmulAlgGetAttribute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n"/>
        </w:rPr>
        <w:t xml:space="preserve">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>*             handle,</w:t>
      </w:r>
    </w:p>
    <w:p w14:paraId="36DE2D35" w14:textId="56366DB4" w:rsidR="004F2A9A" w:rsidRP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n"/>
        </w:rPr>
        <w:t xml:space="preserve">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algSelection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>,</w:t>
      </w:r>
    </w:p>
    <w:p w14:paraId="0479091F" w14:textId="77777777" w:rsidR="004F2A9A" w:rsidRP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hipsparseLtMatmulAlgAttribute_t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 xml:space="preserve">        attribute,</w:t>
      </w:r>
    </w:p>
    <w:p w14:paraId="325FACF3" w14:textId="77777777" w:rsidR="004F2A9A" w:rsidRP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void*                                  data,</w:t>
      </w:r>
    </w:p>
    <w:p w14:paraId="6986F0EA" w14:textId="1B7AB315" w:rsid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dataSize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>)</w:t>
      </w:r>
    </w:p>
    <w:p w14:paraId="52550B7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returns the value of the queried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260"/>
        <w:gridCol w:w="1080"/>
        <w:gridCol w:w="2160"/>
        <w:gridCol w:w="3150"/>
      </w:tblGrid>
      <w:tr w:rsidR="00056E10" w14:paraId="27D43C75" w14:textId="77777777" w:rsidTr="00621A46">
        <w:trPr>
          <w:tblHeader/>
        </w:trPr>
        <w:tc>
          <w:tcPr>
            <w:tcW w:w="170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6F77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7001B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08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FDDA5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1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AEED4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2F38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CB50D1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202EDF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2D6B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E4CD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A114BD" w14:textId="1D8AE8A4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A5701F" w14:textId="77777777" w:rsidR="00056E10" w:rsidRDefault="00056E10"/>
        </w:tc>
      </w:tr>
      <w:tr w:rsidR="00056E10" w14:paraId="1BEB874B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E84FEB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0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4EDD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472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3CC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B43FA" w14:textId="77777777" w:rsidR="00056E10" w:rsidRDefault="00056E10"/>
        </w:tc>
      </w:tr>
      <w:tr w:rsidR="00056E10" w14:paraId="71D8750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207F0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1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744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732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61BF4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that will be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F360E0" w14:textId="10A2D92E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HIPSPARSELT_MATMUL_ALG_CONFIG_ID</w:t>
            </w:r>
            <w:r w:rsidR="00447E3D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HIPSPARSELT_MATMUL_ALG_CONFIG_MAX_ID</w:t>
            </w:r>
            <w:r w:rsidR="00447E3D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HIPSPARSELT_MATMUL_SEARCH_ITERATIONS</w:t>
            </w:r>
          </w:p>
        </w:tc>
      </w:tr>
      <w:tr w:rsidR="00056E10" w14:paraId="04E4011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E46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5E4F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1EC6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B501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0AF84B" w14:textId="77777777" w:rsidR="00056E10" w:rsidRDefault="00056E10"/>
        </w:tc>
      </w:tr>
      <w:tr w:rsidR="00056E10" w14:paraId="5706A28E" w14:textId="77777777" w:rsidTr="00621A46">
        <w:tc>
          <w:tcPr>
            <w:tcW w:w="170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0A401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2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8CA4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84FA8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8C0D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F3BD1" w14:textId="77777777" w:rsidR="00056E10" w:rsidRDefault="00056E10"/>
        </w:tc>
      </w:tr>
    </w:tbl>
    <w:p w14:paraId="3497156D" w14:textId="42C9DA99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A84030">
        <w:fldChar w:fldCharType="begin"/>
      </w:r>
      <w:r w:rsidR="00A84030">
        <w:instrText xml:space="preserve"> HYPERLINK "https://docs.nvidia.com/cuda/cusparse/index.html" \l "cusparseStatus_t" </w:instrText>
      </w:r>
      <w:r w:rsidR="00A84030">
        <w:fldChar w:fldCharType="separate"/>
      </w:r>
      <w:r w:rsidR="0062730D">
        <w:rPr>
          <w:rStyle w:val="Hyperlink"/>
          <w:rFonts w:ascii="Lato" w:hAnsi="Lato"/>
          <w:color w:val="76B900"/>
        </w:rPr>
        <w:t>hipsparseLtStatus_t</w:t>
      </w:r>
      <w:proofErr w:type="spellEnd"/>
      <w:r w:rsidR="00A84030">
        <w:rPr>
          <w:rStyle w:val="Hyperlink"/>
          <w:rFonts w:ascii="Lato" w:hAnsi="Lato"/>
          <w:color w:val="76B900"/>
        </w:rPr>
        <w:fldChar w:fldCharType="end"/>
      </w:r>
      <w:r>
        <w:rPr>
          <w:rFonts w:ascii="Lato" w:hAnsi="Lato"/>
          <w:color w:val="404040"/>
        </w:rPr>
        <w:t> for the description of the return status.</w:t>
      </w:r>
    </w:p>
    <w:p w14:paraId="231DC965" w14:textId="49E631E2" w:rsidR="00056E10" w:rsidRDefault="00A06F6A" w:rsidP="00056E10">
      <w:pPr>
        <w:spacing w:before="360" w:after="360"/>
        <w:rPr>
          <w:rFonts w:ascii="Times New Roman" w:hAnsi="Times New Roman"/>
        </w:rPr>
      </w:pPr>
      <w:r>
        <w:pict w14:anchorId="0936192D">
          <v:rect id="_x0000_i1052" style="width:0;height:.75pt" o:hralign="center" o:hrstd="t" o:hrnoshade="t" o:hr="t" fillcolor="#404040" stroked="f"/>
        </w:pict>
      </w:r>
    </w:p>
    <w:p w14:paraId="72435CFE" w14:textId="16234E8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63885FB7" w14:textId="01CCE50C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2C7BB09D" w14:textId="203333CE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48C3F684" w14:textId="1D5361A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Functions</w:t>
      </w:r>
    </w:p>
    <w:p w14:paraId="20D50317" w14:textId="3FB114E2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hipsparseLtMatmulGetWorkspace</w:t>
      </w:r>
      <w:proofErr w:type="spellEnd"/>
    </w:p>
    <w:p w14:paraId="26E45ABB" w14:textId="36C6377E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39650101" w14:textId="4AFAE156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8E4DB1">
        <w:rPr>
          <w:rFonts w:ascii="Consolas" w:hAnsi="Consolas"/>
          <w:color w:val="404040"/>
          <w:sz w:val="18"/>
          <w:szCs w:val="18"/>
        </w:rPr>
        <w:t>hipsparseLtMatmulGetWorkspace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*     handle,</w:t>
      </w:r>
    </w:p>
    <w:p w14:paraId="72E44CCA" w14:textId="60F8FC7B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A87F7C" w:rsidRPr="008E4DB1">
        <w:rPr>
          <w:rFonts w:ascii="Consolas" w:hAnsi="Consolas"/>
          <w:color w:val="404040"/>
          <w:sz w:val="18"/>
          <w:szCs w:val="18"/>
        </w:rPr>
        <w:t>hipsparseLtMatmulPlan</w:t>
      </w:r>
      <w:r w:rsidRPr="008E4DB1">
        <w:rPr>
          <w:rFonts w:ascii="Consolas" w:hAnsi="Consolas"/>
          <w:color w:val="404040"/>
          <w:sz w:val="18"/>
          <w:szCs w:val="18"/>
        </w:rPr>
        <w:t>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* </w:t>
      </w:r>
      <w:r w:rsidR="00A87F7C">
        <w:rPr>
          <w:rFonts w:ascii="Consolas" w:hAnsi="Consolas"/>
          <w:color w:val="404040"/>
          <w:sz w:val="18"/>
          <w:szCs w:val="18"/>
        </w:rPr>
        <w:t>plan</w:t>
      </w:r>
      <w:r w:rsidRPr="008E4DB1">
        <w:rPr>
          <w:rFonts w:ascii="Consolas" w:hAnsi="Consolas"/>
          <w:color w:val="404040"/>
          <w:sz w:val="18"/>
          <w:szCs w:val="18"/>
        </w:rPr>
        <w:t>,</w:t>
      </w:r>
    </w:p>
    <w:p w14:paraId="6D4BA59A" w14:textId="15A3743D" w:rsid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*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workspaceSize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)</w:t>
      </w:r>
    </w:p>
    <w:p w14:paraId="06F357D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determines the required workspace size associated to the selected algorithm.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2802"/>
      </w:tblGrid>
      <w:tr w:rsidR="00056E10" w14:paraId="3D293285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CF9D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8A86A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D6A3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FE7B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91D6E5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83E664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A6E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E458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1DE66C" w14:textId="5BDCEB52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314E987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DCBED" w14:textId="602E1AA9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3" w:anchor="cusparseltmatmulalgselection-t" w:history="1">
              <w:r w:rsidR="00A87F7C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252D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698A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BA17B" w14:textId="615C929C" w:rsidR="00056E10" w:rsidRDefault="00A87F7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B58274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3CE5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CF8C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17D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DE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6FE81580" w14:textId="519B93D5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58DC49D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B709C06">
          <v:rect id="_x0000_i1053" style="width:0;height:.75pt" o:hralign="center" o:hrstd="t" o:hr="t" fillcolor="#a0a0a0" stroked="f"/>
        </w:pict>
      </w:r>
    </w:p>
    <w:p w14:paraId="1ABC9148" w14:textId="48ADCBA8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hipsparseLtMatmulPlanInit</w:t>
      </w:r>
      <w:proofErr w:type="spellEnd"/>
    </w:p>
    <w:p w14:paraId="4F1E2D41" w14:textId="3849BCC3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5E27DDAA" w14:textId="504B2129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8E4DB1">
        <w:rPr>
          <w:rFonts w:ascii="Consolas" w:hAnsi="Consolas"/>
          <w:color w:val="404040"/>
          <w:sz w:val="18"/>
          <w:szCs w:val="18"/>
        </w:rPr>
        <w:t>hipsparseLtMatmulPlanInit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*             handle,</w:t>
      </w:r>
    </w:p>
    <w:p w14:paraId="3A6FB805" w14:textId="77777777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*               plan,</w:t>
      </w:r>
    </w:p>
    <w:p w14:paraId="6AF37BEB" w14:textId="6359B5C3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*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,</w:t>
      </w:r>
    </w:p>
    <w:p w14:paraId="19E5D9FD" w14:textId="00E0783B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algSelection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,</w:t>
      </w:r>
    </w:p>
    <w:p w14:paraId="7FDB4F3D" w14:textId="21E87CE1" w:rsid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workspaceSize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)</w:t>
      </w:r>
    </w:p>
    <w:p w14:paraId="45AF8AB5" w14:textId="175569A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303"/>
      </w:tblGrid>
      <w:tr w:rsidR="00056E10" w14:paraId="5AF62263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69177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B64F0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1AF4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F2A4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4CDBBB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21113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A5D4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3413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A0990" w14:textId="3DF625F4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8673F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6621A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5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0E29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48EA7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82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6B156D88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F9C8A9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6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3E9D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EAC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BC04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A82813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7E33B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7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52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34F5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AB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0936474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A3B3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37BE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430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4773E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025A1B69" w14:textId="6D0D5CCD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5DA34BB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pict w14:anchorId="2A1E99BA">
          <v:rect id="_x0000_i1054" style="width:0;height:.75pt" o:hralign="center" o:hrstd="t" o:hr="t" fillcolor="#a0a0a0" stroked="f"/>
        </w:pict>
      </w:r>
    </w:p>
    <w:p w14:paraId="2F25BC82" w14:textId="457EE05E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hipsparseLtMatmulPlanDestroy</w:t>
      </w:r>
      <w:proofErr w:type="spellEnd"/>
    </w:p>
    <w:p w14:paraId="55BD9826" w14:textId="18010FC1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582CA3C" w14:textId="7AFED95A" w:rsidR="00056E10" w:rsidRDefault="00BD57D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hipsparseLtMatmulPlanDestroy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EB500F">
        <w:rPr>
          <w:rStyle w:val="n"/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plan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595573B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the matrix multiplication plan. This function is the last call with a specific plan instance.</w:t>
      </w:r>
    </w:p>
    <w:p w14:paraId="2D4060CE" w14:textId="4B6B9A7A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r w:rsidR="00EB500F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hipsparseLtMatmulPlan_t</w:t>
      </w:r>
      <w:r>
        <w:rPr>
          <w:rFonts w:ascii="Lato" w:hAnsi="Lato"/>
          <w:color w:val="404040"/>
        </w:rPr>
        <w:t> after </w:t>
      </w:r>
      <w:proofErr w:type="gramStart"/>
      <w:r w:rsidR="00BD57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hipsparseLtMatmulPlanDestroy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802"/>
      </w:tblGrid>
      <w:tr w:rsidR="00056E10" w14:paraId="14ED962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CE87A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3773E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5408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940F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97B1D0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70566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8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71E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9C1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5BC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</w:tbl>
    <w:p w14:paraId="2314D4CF" w14:textId="77A7695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134BF12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2FC3EAC">
          <v:rect id="_x0000_i1055" style="width:0;height:.75pt" o:hralign="center" o:hrstd="t" o:hr="t" fillcolor="#a0a0a0" stroked="f"/>
        </w:pict>
      </w:r>
    </w:p>
    <w:p w14:paraId="0F930662" w14:textId="725E82BF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</w:t>
      </w:r>
      <w:proofErr w:type="spellEnd"/>
    </w:p>
    <w:p w14:paraId="1668A65C" w14:textId="33B1AE24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3CE62206" w14:textId="11B2EF0B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0319C9">
        <w:rPr>
          <w:rFonts w:ascii="Consolas" w:hAnsi="Consolas"/>
          <w:color w:val="404040"/>
          <w:sz w:val="18"/>
          <w:szCs w:val="18"/>
        </w:rPr>
        <w:t>hipsparseLtMatmul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*     handle,</w:t>
      </w:r>
    </w:p>
    <w:p w14:paraId="63B42209" w14:textId="60036092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* plan,</w:t>
      </w:r>
    </w:p>
    <w:p w14:paraId="108A95A7" w14:textId="1F47976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>void*                    alpha,</w:t>
      </w:r>
    </w:p>
    <w:p w14:paraId="2F9BEE1A" w14:textId="37EFA02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 xml:space="preserve">void*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d_A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,</w:t>
      </w:r>
    </w:p>
    <w:p w14:paraId="0C0A2B66" w14:textId="69B0FD9B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 xml:space="preserve">void*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d_B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,</w:t>
      </w:r>
    </w:p>
    <w:p w14:paraId="7D2F9442" w14:textId="3F664421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>void*                    beta,</w:t>
      </w:r>
    </w:p>
    <w:p w14:paraId="2557AEA0" w14:textId="153C9C9C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 xml:space="preserve">void*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d_C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,</w:t>
      </w:r>
    </w:p>
    <w:p w14:paraId="2FD2F356" w14:textId="7777777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void*      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d_D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,</w:t>
      </w:r>
    </w:p>
    <w:p w14:paraId="4ACE0175" w14:textId="7777777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void*                          workspace,</w:t>
      </w:r>
    </w:p>
    <w:p w14:paraId="5C1ACFD3" w14:textId="7777777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*                   streams,</w:t>
      </w:r>
    </w:p>
    <w:p w14:paraId="42727BE3" w14:textId="0BA3C831" w:rsid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int32_t    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numStreams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)</w:t>
      </w:r>
    </w:p>
    <w:p w14:paraId="5AF88E04" w14:textId="08CE8971" w:rsidR="00056E10" w:rsidRDefault="00056E10" w:rsidP="008616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computes the matrix multiplication of matrices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 to produce the output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, according to the following operation:</w:t>
      </w:r>
    </w:p>
    <w:p w14:paraId="2BB468CF" w14:textId="1F043EB4" w:rsidR="0086169E" w:rsidRDefault="0086169E" w:rsidP="001E7253">
      <w:pPr>
        <w:pStyle w:val="NormalWeb"/>
        <w:shd w:val="clear" w:color="auto" w:fill="FCFCFC"/>
        <w:spacing w:before="0" w:beforeAutospacing="0" w:after="360" w:afterAutospacing="0" w:line="360" w:lineRule="atLeast"/>
        <w:ind w:firstLine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D = </w:t>
      </w:r>
      <w:proofErr w:type="gramStart"/>
      <w:r>
        <w:rPr>
          <w:rFonts w:ascii="Lato" w:hAnsi="Lato"/>
          <w:color w:val="404040"/>
        </w:rPr>
        <w:t>Activation( α</w:t>
      </w:r>
      <w:proofErr w:type="gramEnd"/>
      <w:r>
        <w:rPr>
          <w:rFonts w:ascii="Lato" w:hAnsi="Lato"/>
          <w:color w:val="404040"/>
        </w:rPr>
        <w:t>op(A) * op(B) + βC + bias)</w:t>
      </w:r>
    </w:p>
    <w:p w14:paraId="0C6D1E5A" w14:textId="6CC2467F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>
        <w:rPr>
          <w:rFonts w:ascii="Lato" w:hAnsi="Lato"/>
          <w:color w:val="404040"/>
        </w:rPr>
        <w:t> are input matrices, and </w:t>
      </w:r>
      <w:r w:rsidR="001E7253">
        <w:rPr>
          <w:rFonts w:ascii="Lato" w:hAnsi="Lato"/>
          <w:color w:val="404040"/>
        </w:rPr>
        <w:t>α</w:t>
      </w:r>
      <w:r>
        <w:rPr>
          <w:rFonts w:ascii="Lato" w:hAnsi="Lato"/>
          <w:color w:val="404040"/>
        </w:rPr>
        <w:t> and </w:t>
      </w:r>
      <w:r w:rsidR="001E7253">
        <w:rPr>
          <w:rFonts w:ascii="Lato" w:hAnsi="Lato"/>
          <w:color w:val="404040"/>
        </w:rPr>
        <w:t>β</w:t>
      </w:r>
      <w:r>
        <w:rPr>
          <w:rFonts w:ascii="Lato" w:hAnsi="Lato"/>
          <w:color w:val="404040"/>
        </w:rPr>
        <w:t> are input scalars.</w:t>
      </w:r>
    </w:p>
    <w:p w14:paraId="51320F94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Note</w:t>
      </w:r>
      <w:r>
        <w:rPr>
          <w:rFonts w:ascii="Lato" w:hAnsi="Lato"/>
          <w:color w:val="404040"/>
        </w:rPr>
        <w:t>: The function currently only supports the case 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 has the same shape of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4829"/>
      </w:tblGrid>
      <w:tr w:rsidR="00056E10" w14:paraId="2BC3CBF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C730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60B0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82789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A142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59B38E5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4E4F4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021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9CD7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2FE54" w14:textId="23E9AB91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A310B3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6897CA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0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9407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F897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98C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7EAA1A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87F4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alpha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182E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C8E3C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D6A0FB" w14:textId="597D81E8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5B85B45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8C0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d_A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D4B0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55B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75ADD" w14:textId="6176511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structured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</w:tr>
      <w:tr w:rsidR="00056E10" w14:paraId="791D7F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634D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d_B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901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D29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97D01" w14:textId="13125DF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</w:tr>
      <w:tr w:rsidR="00056E10" w14:paraId="7C0E23A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C0BA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beta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09F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F8AC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BF120" w14:textId="1493E35B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β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285A51C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9AA8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8F2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027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32CFC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</w:tr>
      <w:tr w:rsidR="00056E10" w14:paraId="36B45E5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FE72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3B5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5E7D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152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</w:tr>
      <w:tr w:rsidR="00056E10" w14:paraId="4B5F092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3DE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75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C2F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1687A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workspace</w:t>
            </w:r>
          </w:p>
        </w:tc>
      </w:tr>
      <w:tr w:rsidR="00056E10" w14:paraId="6BBAF3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EFF8B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43C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77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A107F3" w14:textId="610996B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Pointer to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 array for the computation</w:t>
            </w:r>
          </w:p>
        </w:tc>
      </w:tr>
      <w:tr w:rsidR="00056E10" w14:paraId="4590776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4E5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numStreams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BDA7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7BCD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44B995" w14:textId="292B60A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streams in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</w:tr>
    </w:tbl>
    <w:p w14:paraId="52425275" w14:textId="6C3B7172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Strong"/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p w14:paraId="15353C95" w14:textId="77777777" w:rsidR="000657C4" w:rsidRPr="003D0ADD" w:rsidRDefault="000657C4" w:rsidP="000657C4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 w:rsidRPr="003D0ADD">
        <w:rPr>
          <w:rFonts w:ascii="Lato" w:hAnsi="Lato"/>
          <w:b/>
          <w:bCs/>
          <w:color w:val="404040"/>
        </w:rPr>
        <w:t>ROC Backend</w:t>
      </w:r>
      <w:r>
        <w:rPr>
          <w:rFonts w:ascii="Lato" w:hAnsi="Lato"/>
          <w:b/>
          <w:bCs/>
          <w:color w:val="404040"/>
        </w:rPr>
        <w:t>:</w:t>
      </w:r>
    </w:p>
    <w:tbl>
      <w:tblPr>
        <w:tblW w:w="0" w:type="auto"/>
        <w:tblInd w:w="119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2614"/>
      </w:tblGrid>
      <w:tr w:rsidR="000657C4" w14:paraId="7B454447" w14:textId="77777777" w:rsidTr="00104B7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61EAC2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EB04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7FF0CA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657C4" w14:paraId="3AAF175C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596243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1B7198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E1921B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0657C4" w14:paraId="7F9BF0FD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200082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C05E21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E80F33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0657C4" w14:paraId="04A3637D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791578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9644C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9B14A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</w:tr>
      <w:tr w:rsidR="000657C4" w14:paraId="130373EA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B2C72C7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3BF0E5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95484C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0657C4" w14:paraId="330DC4CD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82857E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47F010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D185FB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</w:tbl>
    <w:p w14:paraId="3243C56A" w14:textId="01D5E9AA" w:rsidR="000657C4" w:rsidRDefault="000657C4" w:rsidP="000657C4">
      <w:pPr>
        <w:pStyle w:val="NormalWeb"/>
        <w:shd w:val="clear" w:color="auto" w:fill="FCFCFC"/>
        <w:spacing w:before="0" w:beforeAutospacing="0" w:after="360" w:afterAutospacing="0" w:line="360" w:lineRule="atLeast"/>
        <w:ind w:left="1080"/>
        <w:rPr>
          <w:rFonts w:ascii="Lato" w:hAnsi="Lato"/>
          <w:b/>
          <w:bCs/>
          <w:color w:val="404040"/>
        </w:rPr>
      </w:pPr>
    </w:p>
    <w:p w14:paraId="0671C068" w14:textId="54EEF840" w:rsidR="000657C4" w:rsidRDefault="000657C4" w:rsidP="000657C4">
      <w:pPr>
        <w:pStyle w:val="NormalWeb"/>
        <w:shd w:val="clear" w:color="auto" w:fill="FCFCFC"/>
        <w:spacing w:before="0" w:beforeAutospacing="0" w:after="360" w:afterAutospacing="0" w:line="360" w:lineRule="atLeast"/>
        <w:ind w:left="1080"/>
        <w:rPr>
          <w:rFonts w:ascii="Lato" w:hAnsi="Lato"/>
          <w:b/>
          <w:bCs/>
          <w:color w:val="404040"/>
        </w:rPr>
      </w:pPr>
    </w:p>
    <w:p w14:paraId="6EB68EFF" w14:textId="77777777" w:rsidR="000657C4" w:rsidRDefault="000657C4" w:rsidP="000657C4">
      <w:pPr>
        <w:pStyle w:val="NormalWeb"/>
        <w:shd w:val="clear" w:color="auto" w:fill="FCFCFC"/>
        <w:spacing w:before="0" w:beforeAutospacing="0" w:after="360" w:afterAutospacing="0" w:line="360" w:lineRule="atLeast"/>
        <w:ind w:left="1080"/>
        <w:rPr>
          <w:rFonts w:ascii="Lato" w:hAnsi="Lato"/>
          <w:b/>
          <w:bCs/>
          <w:color w:val="404040"/>
        </w:rPr>
      </w:pPr>
    </w:p>
    <w:p w14:paraId="6CF93E49" w14:textId="77777777" w:rsidR="000657C4" w:rsidRPr="003D0ADD" w:rsidRDefault="000657C4" w:rsidP="000657C4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>
        <w:rPr>
          <w:rFonts w:ascii="Lato" w:hAnsi="Lato"/>
          <w:b/>
          <w:bCs/>
          <w:color w:val="404040"/>
        </w:rPr>
        <w:lastRenderedPageBreak/>
        <w:t>CUDA</w:t>
      </w:r>
      <w:r w:rsidRPr="003D0ADD">
        <w:rPr>
          <w:rFonts w:ascii="Lato" w:hAnsi="Lato"/>
          <w:b/>
          <w:bCs/>
          <w:color w:val="404040"/>
        </w:rPr>
        <w:t xml:space="preserve"> Backend</w:t>
      </w:r>
      <w:r>
        <w:rPr>
          <w:rFonts w:ascii="Lato" w:hAnsi="Lato"/>
          <w:b/>
          <w:bCs/>
          <w:color w:val="404040"/>
        </w:rPr>
        <w:t>:</w:t>
      </w:r>
    </w:p>
    <w:tbl>
      <w:tblPr>
        <w:tblW w:w="0" w:type="auto"/>
        <w:tblInd w:w="119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3142"/>
      </w:tblGrid>
      <w:tr w:rsidR="000657C4" w14:paraId="4F989414" w14:textId="77777777" w:rsidTr="00104B7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75B00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AD8CE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EC2D75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657C4" w14:paraId="552CD430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75B469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6DE42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97A11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HIPSPARSELT_COMPUTE_16F</w:t>
            </w:r>
          </w:p>
        </w:tc>
      </w:tr>
      <w:tr w:rsidR="000657C4" w14:paraId="49E8C8E9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D51293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3662C7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829D0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HIPSPARSELT_COMPUTE_16F</w:t>
            </w:r>
          </w:p>
        </w:tc>
      </w:tr>
      <w:tr w:rsidR="000657C4" w14:paraId="435326DA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705CE7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A8BD9F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7F3CFB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</w:tr>
      <w:tr w:rsidR="000657C4" w14:paraId="4EC91DDA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8063F7A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2BE13B2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1066E7A" w14:textId="77777777" w:rsidR="000657C4" w:rsidRPr="00751373" w:rsidRDefault="000657C4" w:rsidP="00104B75">
            <w:pPr>
              <w:pStyle w:val="NormalWeb"/>
              <w:spacing w:before="0" w:beforeAutospacing="0" w:after="0" w:afterAutospacing="0"/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HIPSPARSELT_COMPUTE_TF32_FAST</w:t>
            </w:r>
          </w:p>
        </w:tc>
      </w:tr>
      <w:tr w:rsidR="000657C4" w14:paraId="44997737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48B24BE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90D39C2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6D8BD0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</w:t>
            </w:r>
          </w:p>
        </w:tc>
      </w:tr>
    </w:tbl>
    <w:p w14:paraId="3B75F72F" w14:textId="77777777" w:rsidR="000657C4" w:rsidRDefault="000657C4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6986FD01" w14:textId="6C98C2C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r>
        <w:rPr>
          <w:rStyle w:val="Emphasis"/>
          <w:rFonts w:ascii="Lato" w:hAnsi="Lato"/>
          <w:color w:val="404040"/>
        </w:rPr>
        <w:t>structured matrix</w:t>
      </w:r>
      <w:r>
        <w:rPr>
          <w:rFonts w:ascii="Lato" w:hAnsi="Lato"/>
          <w:color w:val="404040"/>
        </w:rPr>
        <w:t> 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 (</w:t>
      </w:r>
      <w:proofErr w:type="gramEnd"/>
      <w:r>
        <w:rPr>
          <w:rFonts w:ascii="Lato" w:hAnsi="Lato"/>
          <w:color w:val="404040"/>
        </w:rPr>
        <w:t>before the compression) must respect the following constrains depending on the operation applied on it:</w:t>
      </w:r>
    </w:p>
    <w:p w14:paraId="7AA51149" w14:textId="301B226F" w:rsidR="00056E10" w:rsidRDefault="00056E10" w:rsidP="00056E10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r w:rsidR="003D0A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HIPSPARSELT_OPERATION_NON_TRANSPOSE</w:t>
      </w:r>
    </w:p>
    <w:p w14:paraId="29951C60" w14:textId="0DBA5D04" w:rsidR="00056E10" w:rsidRDefault="002A2007" w:rsidP="002A2007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HIPSPARSELT_R_8BF</w:t>
      </w:r>
      <w:r w:rsidRPr="002A2007">
        <w:rPr>
          <w:rFonts w:ascii="Lato" w:hAnsi="Lato"/>
          <w:color w:val="404040"/>
        </w:rPr>
        <w:t xml:space="preserve"> </w:t>
      </w:r>
      <w:r w:rsidR="00056E10" w:rsidRPr="002A2007">
        <w:rPr>
          <w:rFonts w:ascii="Lato" w:hAnsi="Lato"/>
          <w:color w:val="404040"/>
        </w:rPr>
        <w:t>each row must have at least two zero values every four elements</w:t>
      </w:r>
    </w:p>
    <w:p w14:paraId="12674025" w14:textId="17806C41" w:rsidR="002A2007" w:rsidRDefault="002A2007" w:rsidP="002A2007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</w:t>
      </w:r>
      <w:r w:rsidR="00903AD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32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F</w:t>
      </w:r>
      <w:r w:rsidRPr="002A2007">
        <w:rPr>
          <w:rFonts w:ascii="Lato" w:hAnsi="Lato"/>
          <w:color w:val="404040"/>
        </w:rPr>
        <w:t xml:space="preserve"> each row must have at least </w:t>
      </w:r>
      <w:r w:rsidR="00903ADE">
        <w:rPr>
          <w:rFonts w:ascii="Lato" w:hAnsi="Lato"/>
          <w:color w:val="404040"/>
        </w:rPr>
        <w:t xml:space="preserve">one </w:t>
      </w:r>
      <w:r w:rsidRPr="002A2007">
        <w:rPr>
          <w:rFonts w:ascii="Lato" w:hAnsi="Lato"/>
          <w:color w:val="404040"/>
        </w:rPr>
        <w:t xml:space="preserve">zero values every </w:t>
      </w:r>
      <w:r w:rsidR="008D58FD">
        <w:rPr>
          <w:rFonts w:ascii="Lato" w:hAnsi="Lato"/>
          <w:color w:val="404040"/>
        </w:rPr>
        <w:t>two</w:t>
      </w:r>
      <w:r w:rsidRPr="002A2007">
        <w:rPr>
          <w:rFonts w:ascii="Lato" w:hAnsi="Lato"/>
          <w:color w:val="404040"/>
        </w:rPr>
        <w:t xml:space="preserve"> elements</w:t>
      </w:r>
    </w:p>
    <w:p w14:paraId="418F187A" w14:textId="77777777" w:rsidR="002A2007" w:rsidRPr="002A2007" w:rsidRDefault="002A2007" w:rsidP="002A2007">
      <w:pPr>
        <w:pStyle w:val="NormalWeb"/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</w:p>
    <w:p w14:paraId="1BF0E5F8" w14:textId="2AD6BD6E" w:rsidR="00056E10" w:rsidRDefault="00056E10" w:rsidP="00056E10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3D0A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HIPSPARSELT_OPERATION_TRANSPOSE</w:t>
      </w:r>
    </w:p>
    <w:p w14:paraId="03B31E75" w14:textId="0B7EBC8E" w:rsidR="00056E10" w:rsidRDefault="00903ADE" w:rsidP="00056E10">
      <w:pPr>
        <w:pStyle w:val="NormalWeb"/>
        <w:numPr>
          <w:ilvl w:val="1"/>
          <w:numId w:val="16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HIPSPARSELT_R_8BF</w:t>
      </w:r>
      <w:r w:rsidRPr="002A2007">
        <w:rPr>
          <w:rFonts w:ascii="Lato" w:hAnsi="Lato"/>
          <w:color w:val="404040"/>
        </w:rPr>
        <w:t xml:space="preserve"> </w:t>
      </w:r>
      <w:r w:rsidR="00056E10">
        <w:rPr>
          <w:rFonts w:ascii="Lato" w:hAnsi="Lato"/>
          <w:color w:val="404040"/>
        </w:rPr>
        <w:t>each column must have at least two zero values every four elements</w:t>
      </w:r>
    </w:p>
    <w:p w14:paraId="5ED9ECC2" w14:textId="4A79F955" w:rsidR="008D58FD" w:rsidRDefault="008D58FD" w:rsidP="008D58FD">
      <w:pPr>
        <w:pStyle w:val="NormalWeb"/>
        <w:numPr>
          <w:ilvl w:val="2"/>
          <w:numId w:val="16"/>
        </w:numPr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HIPSPARSELT_R_32F</w:t>
      </w:r>
      <w:r w:rsidRPr="002A2007">
        <w:rPr>
          <w:rFonts w:ascii="Lato" w:hAnsi="Lato"/>
          <w:color w:val="404040"/>
        </w:rPr>
        <w:t xml:space="preserve"> each </w:t>
      </w:r>
      <w:r>
        <w:rPr>
          <w:rFonts w:ascii="Lato" w:hAnsi="Lato"/>
          <w:color w:val="404040"/>
        </w:rPr>
        <w:t xml:space="preserve">column </w:t>
      </w:r>
      <w:r w:rsidRPr="002A2007">
        <w:rPr>
          <w:rFonts w:ascii="Lato" w:hAnsi="Lato"/>
          <w:color w:val="404040"/>
        </w:rPr>
        <w:t xml:space="preserve">must have at least </w:t>
      </w:r>
      <w:r>
        <w:rPr>
          <w:rFonts w:ascii="Lato" w:hAnsi="Lato"/>
          <w:color w:val="404040"/>
        </w:rPr>
        <w:t xml:space="preserve">one </w:t>
      </w:r>
      <w:r w:rsidRPr="002A2007">
        <w:rPr>
          <w:rFonts w:ascii="Lato" w:hAnsi="Lato"/>
          <w:color w:val="404040"/>
        </w:rPr>
        <w:t xml:space="preserve">zero values every </w:t>
      </w:r>
      <w:r>
        <w:rPr>
          <w:rFonts w:ascii="Lato" w:hAnsi="Lato"/>
          <w:color w:val="404040"/>
        </w:rPr>
        <w:t>two</w:t>
      </w:r>
      <w:r w:rsidRPr="002A2007">
        <w:rPr>
          <w:rFonts w:ascii="Lato" w:hAnsi="Lato"/>
          <w:color w:val="404040"/>
        </w:rPr>
        <w:t xml:space="preserve"> elements</w:t>
      </w:r>
    </w:p>
    <w:p w14:paraId="181453A7" w14:textId="77777777" w:rsidR="008D58FD" w:rsidRDefault="008D58FD" w:rsidP="008D58FD">
      <w:pPr>
        <w:pStyle w:val="NormalWeb"/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</w:p>
    <w:p w14:paraId="6196FF70" w14:textId="2157A01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correctness of the pruning result (matrix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) can be check with the function </w:t>
      </w:r>
      <w:proofErr w:type="spellStart"/>
      <w:proofErr w:type="gramStart"/>
      <w:r w:rsidR="00BD57DD">
        <w:rPr>
          <w:rStyle w:val="std"/>
          <w:rFonts w:ascii="Lato" w:hAnsi="Lato"/>
          <w:color w:val="76B900"/>
        </w:rPr>
        <w:t>hipsparseLtSpMMAPruneCheck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p w14:paraId="5B2F356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3D2060D2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routine requires no extra storage</w:t>
      </w:r>
    </w:p>
    <w:p w14:paraId="1E2F3F2B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0]</w:t>
      </w:r>
    </w:p>
    <w:p w14:paraId="0192BFC8" w14:textId="77777777" w:rsidR="001B09E0" w:rsidRDefault="001B09E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20CD1347" w14:textId="550DC906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6695857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44033FF">
          <v:rect id="_x0000_i1056" style="width:0;height:.75pt" o:hralign="center" o:hrstd="t" o:hr="t" fillcolor="#a0a0a0" stroked="f"/>
        </w:pict>
      </w:r>
    </w:p>
    <w:p w14:paraId="426F01BC" w14:textId="60924DBF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hipsparseLtMatmulSearch</w:t>
      </w:r>
      <w:proofErr w:type="spellEnd"/>
    </w:p>
    <w:p w14:paraId="37A25427" w14:textId="174B48FC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7DE2DCD" w14:textId="7D620D9E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123227">
        <w:rPr>
          <w:rFonts w:ascii="Consolas" w:hAnsi="Consolas"/>
          <w:color w:val="404040"/>
          <w:sz w:val="18"/>
          <w:szCs w:val="18"/>
        </w:rPr>
        <w:t>hipsparseLtMatmulSearch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* handle,</w:t>
      </w:r>
    </w:p>
    <w:p w14:paraId="51900516" w14:textId="77777777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*   plan,</w:t>
      </w:r>
    </w:p>
    <w:p w14:paraId="1D200FA3" w14:textId="6E55E649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>void*                alpha,</w:t>
      </w:r>
    </w:p>
    <w:p w14:paraId="7204903E" w14:textId="24560C94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 xml:space="preserve">void*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d_A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,</w:t>
      </w:r>
    </w:p>
    <w:p w14:paraId="341E84EC" w14:textId="27EC35AE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 xml:space="preserve">void*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d_B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,</w:t>
      </w:r>
    </w:p>
    <w:p w14:paraId="11DE28E1" w14:textId="00C77626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>void*                beta,</w:t>
      </w:r>
    </w:p>
    <w:p w14:paraId="12D2FCBC" w14:textId="124A8C2E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 xml:space="preserve">void*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d_C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,</w:t>
      </w:r>
    </w:p>
    <w:p w14:paraId="4336663A" w14:textId="77777777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void*      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d_D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,</w:t>
      </w:r>
    </w:p>
    <w:p w14:paraId="18FCA62D" w14:textId="77777777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void*                      workspace,</w:t>
      </w:r>
    </w:p>
    <w:p w14:paraId="2F7FBD6D" w14:textId="77777777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*               streams,</w:t>
      </w:r>
    </w:p>
    <w:p w14:paraId="3E3BBC05" w14:textId="5292D776" w:rsid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int32_t    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numStreams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)</w:t>
      </w:r>
    </w:p>
    <w:p w14:paraId="1CE2EB11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evaluates all available algorithms for the matrix multiplication and automatically updates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plan</w:t>
      </w:r>
      <w:r>
        <w:rPr>
          <w:rFonts w:ascii="Lato" w:hAnsi="Lato"/>
          <w:color w:val="404040"/>
        </w:rPr>
        <w:t> by selecting the fastest one. The functionality is intended to be used for auto-tuning purposes when the same operation is repeated multiple times over different inputs.</w:t>
      </w:r>
    </w:p>
    <w:p w14:paraId="4860BA4D" w14:textId="0811231C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behavior is the same of </w:t>
      </w:r>
      <w:proofErr w:type="spellStart"/>
      <w:proofErr w:type="gramStart"/>
      <w:r w:rsidR="00BD57DD">
        <w:rPr>
          <w:rStyle w:val="std"/>
          <w:rFonts w:ascii="Lato" w:hAnsi="Lato"/>
          <w:color w:val="76B900"/>
        </w:rPr>
        <w:t>hipsparseLtMatmul</w:t>
      </w:r>
      <w:r w:rsidR="00606F4D" w:rsidRPr="00606F4D">
        <w:rPr>
          <w:rStyle w:val="std"/>
          <w:rFonts w:ascii="Lato" w:hAnsi="Lato"/>
          <w:color w:val="76B900"/>
        </w:rPr>
        <w:t>l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p w14:paraId="41D7EE9E" w14:textId="77777777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is </w:t>
      </w:r>
      <w:r>
        <w:rPr>
          <w:rStyle w:val="Emphasis"/>
          <w:rFonts w:ascii="Lato" w:hAnsi="Lato"/>
          <w:color w:val="404040"/>
        </w:rPr>
        <w:t>NOT</w:t>
      </w:r>
      <w:r>
        <w:rPr>
          <w:rFonts w:ascii="Lato" w:hAnsi="Lato"/>
          <w:color w:val="404040"/>
        </w:rPr>
        <w:t> asynchronous with respect to 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0]</w:t>
      </w:r>
      <w:r>
        <w:rPr>
          <w:rFonts w:ascii="Lato" w:hAnsi="Lato"/>
          <w:color w:val="404040"/>
        </w:rPr>
        <w:t> (</w:t>
      </w:r>
      <w:r>
        <w:rPr>
          <w:rStyle w:val="Emphasis"/>
          <w:rFonts w:ascii="Lato" w:hAnsi="Lato"/>
          <w:color w:val="404040"/>
        </w:rPr>
        <w:t>blocking call</w:t>
      </w:r>
      <w:r>
        <w:rPr>
          <w:rFonts w:ascii="Lato" w:hAnsi="Lato"/>
          <w:color w:val="404040"/>
        </w:rPr>
        <w:t>)</w:t>
      </w:r>
    </w:p>
    <w:p w14:paraId="13EA0AA7" w14:textId="3F9CA6DF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number of iterations for the evaluation can be set by using </w:t>
      </w:r>
      <w:r w:rsidR="00BD57DD">
        <w:rPr>
          <w:rStyle w:val="std"/>
          <w:rFonts w:ascii="Lato" w:hAnsi="Lato"/>
          <w:color w:val="76B900"/>
        </w:rPr>
        <w:t>hipsparseLtMatmulAlgSetAttribute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1" w:anchor="cusparseltmatmulalgattribute-t" w:history="1">
        <w:r w:rsidR="001469E1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HIPSPARSELT_MATMUL_SEARCH_ITERATIONS</w:t>
        </w:r>
      </w:hyperlink>
      <w:r>
        <w:rPr>
          <w:rFonts w:ascii="Lato" w:hAnsi="Lato"/>
          <w:color w:val="404040"/>
        </w:rPr>
        <w:t>.</w:t>
      </w:r>
    </w:p>
    <w:p w14:paraId="14A767B0" w14:textId="24D862FB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selected algorithm id can be retrieved by using </w:t>
      </w:r>
      <w:r w:rsidR="00BD57DD">
        <w:rPr>
          <w:rStyle w:val="std"/>
          <w:rFonts w:ascii="Lato" w:hAnsi="Lato"/>
          <w:color w:val="76B900"/>
        </w:rPr>
        <w:t>hipsparseLtMatmulAlgGetAttribute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2" w:anchor="cusparseltmatmulalgattribute-t" w:history="1">
        <w:r w:rsidR="001469E1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HIPSPARSELT_MATMUL_ALG_CONFIG_ID</w:t>
        </w:r>
      </w:hyperlink>
      <w:r>
        <w:rPr>
          <w:rFonts w:ascii="Lato" w:hAnsi="Lato"/>
          <w:color w:val="404040"/>
        </w:rPr>
        <w:t>.</w:t>
      </w:r>
    </w:p>
    <w:p w14:paraId="56B31C8B" w14:textId="305AF456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2C5C5A0A" w14:textId="36B66990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0EFC8E49" w14:textId="09EB3940" w:rsidR="00123227" w:rsidRDefault="00123227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6D46738D" w14:textId="77777777" w:rsidR="00123227" w:rsidRDefault="00123227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5417532" w14:textId="77777777" w:rsidR="00056E10" w:rsidRDefault="00A06F6A" w:rsidP="00056E10">
      <w:pPr>
        <w:spacing w:before="360" w:after="360"/>
        <w:rPr>
          <w:rFonts w:ascii="Times New Roman" w:hAnsi="Times New Roman"/>
        </w:rPr>
      </w:pPr>
      <w:r>
        <w:pict w14:anchorId="1E178951">
          <v:rect id="_x0000_i1057" style="width:0;height:.75pt" o:hralign="center" o:hrstd="t" o:hrnoshade="t" o:hr="t" fillcolor="#404040" stroked="f"/>
        </w:pict>
      </w:r>
    </w:p>
    <w:p w14:paraId="6B39EA16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Helper Functions</w:t>
      </w:r>
    </w:p>
    <w:p w14:paraId="27D62FA0" w14:textId="3645E420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hipsparseLtSpMMAPrune</w:t>
      </w:r>
      <w:proofErr w:type="spellEnd"/>
    </w:p>
    <w:p w14:paraId="5EEDDAAD" w14:textId="7FD39EEC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7282503B" w14:textId="46821CC2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59454B">
        <w:rPr>
          <w:rFonts w:ascii="Consolas" w:hAnsi="Consolas"/>
          <w:color w:val="404040"/>
          <w:sz w:val="18"/>
          <w:szCs w:val="18"/>
        </w:rPr>
        <w:t>hipsparseLtSpMMAPrune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*           handle,</w:t>
      </w:r>
    </w:p>
    <w:p w14:paraId="0C4CD4E8" w14:textId="010A65C9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matmulDe</w:t>
      </w:r>
      <w:proofErr w:type="spellEnd"/>
    </w:p>
    <w:p w14:paraId="7A908A4A" w14:textId="2E6EE6FB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59454B">
        <w:rPr>
          <w:rFonts w:ascii="Consolas" w:hAnsi="Consolas"/>
          <w:color w:val="404040"/>
          <w:sz w:val="18"/>
          <w:szCs w:val="18"/>
        </w:rPr>
        <w:t xml:space="preserve">void*    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d_in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,</w:t>
      </w:r>
    </w:p>
    <w:p w14:paraId="16163A10" w14:textId="77777777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void*          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d_out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,</w:t>
      </w:r>
    </w:p>
    <w:p w14:paraId="6DBE30FB" w14:textId="77777777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hipsparseLtPruneAlg_t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pruneAlg</w:t>
      </w:r>
      <w:proofErr w:type="spellEnd"/>
    </w:p>
    <w:p w14:paraId="7484C5F5" w14:textId="3469FDBA" w:rsid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stream)</w:t>
      </w:r>
    </w:p>
    <w:p w14:paraId="40A08DB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proofErr w:type="spellEnd"/>
      <w:r>
        <w:rPr>
          <w:rFonts w:ascii="Lato" w:hAnsi="Lato"/>
          <w:color w:val="404040"/>
        </w:rPr>
        <w:t> according to the specified algorithm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proofErr w:type="spellEnd"/>
      <w:r>
        <w:rPr>
          <w:rFonts w:ascii="Lato" w:hAnsi="Lato"/>
          <w:color w:val="404040"/>
        </w:rPr>
        <w:t>.</w:t>
      </w:r>
    </w:p>
    <w:tbl>
      <w:tblPr>
        <w:tblW w:w="9479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50"/>
        <w:gridCol w:w="900"/>
        <w:gridCol w:w="2250"/>
        <w:gridCol w:w="3367"/>
      </w:tblGrid>
      <w:tr w:rsidR="00056E10" w14:paraId="02D9D593" w14:textId="77777777" w:rsidTr="00862391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965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5B0B9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8B2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41717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A9A2D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AB142BA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E32158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3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32E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DD6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CE619" w14:textId="18B3AC84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3FEC3" w14:textId="77777777" w:rsidR="00056E10" w:rsidRDefault="00056E10"/>
        </w:tc>
      </w:tr>
      <w:tr w:rsidR="00056E10" w14:paraId="4AD8240E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9A2C6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4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C671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E1B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537A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4281" w14:textId="77777777" w:rsidR="00056E10" w:rsidRDefault="00056E10"/>
        </w:tc>
      </w:tr>
      <w:tr w:rsidR="00056E10" w14:paraId="627EB83F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EC1B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7C0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133A8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9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19F72" w14:textId="77777777" w:rsidR="00056E10" w:rsidRDefault="00056E10"/>
        </w:tc>
      </w:tr>
      <w:tr w:rsidR="00056E10" w14:paraId="19484CF4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F2EF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6896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58F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F4A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19FB2" w14:textId="77777777" w:rsidR="00056E10" w:rsidRDefault="00056E10"/>
        </w:tc>
      </w:tr>
      <w:tr w:rsidR="00056E10" w14:paraId="795A8CF2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CE597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5" w:anchor="cusparseltprunealg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C087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0CDC7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71EAF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50C321" w14:textId="750F3B92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HIPSPARSELT_PRUNE_SPMMA_TILE</w:t>
            </w:r>
            <w:r w:rsidR="001E7253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HIPSPARSELT_PRUNE_SPMMA_STRIP</w:t>
            </w:r>
          </w:p>
        </w:tc>
      </w:tr>
      <w:tr w:rsidR="00056E10" w14:paraId="5BB3B095" w14:textId="77777777" w:rsidTr="00862391">
        <w:tc>
          <w:tcPr>
            <w:tcW w:w="161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E167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021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DE4E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6DB5D0" w14:textId="3DBF75A7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B2FF" w14:textId="77777777" w:rsidR="00056E10" w:rsidRDefault="00056E10"/>
        </w:tc>
      </w:tr>
    </w:tbl>
    <w:p w14:paraId="178A3D1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2D556F19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4193D538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49ED7DD6" w14:textId="5CCCBB3E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487DCBCC" w14:textId="25FFABDD" w:rsidR="00AB3645" w:rsidRDefault="00AB3645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01637E" w14:textId="77777777" w:rsidR="00056E10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FBAD70">
          <v:rect id="_x0000_i1058" style="width:0;height:.75pt" o:hralign="center" o:hrstd="t" o:hr="t" fillcolor="#a0a0a0" stroked="f"/>
        </w:pict>
      </w:r>
    </w:p>
    <w:p w14:paraId="2F305DB8" w14:textId="2E0BDC1E" w:rsidR="00AB3645" w:rsidRDefault="00AB364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71792007" w14:textId="4ECEAA59" w:rsidR="00193C5F" w:rsidRDefault="00193C5F" w:rsidP="00193C5F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hipsparseLtSpMMAPrune2</w:t>
      </w:r>
    </w:p>
    <w:p w14:paraId="566DFFC5" w14:textId="2A44A942" w:rsidR="00193C5F" w:rsidRDefault="00193C5F" w:rsidP="00193C5F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0ED9F645" w14:textId="69A410A3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hipsparseLtSpMMAPrune2(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>*        handle,</w:t>
      </w:r>
    </w:p>
    <w:p w14:paraId="5AC979ED" w14:textId="059B5988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sparseMat</w:t>
      </w:r>
      <w:proofErr w:type="spellEnd"/>
    </w:p>
    <w:p w14:paraId="7E575029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int        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isSparseA</w:t>
      </w:r>
      <w:proofErr w:type="spellEnd"/>
    </w:p>
    <w:p w14:paraId="76AB37A4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op,</w:t>
      </w:r>
    </w:p>
    <w:p w14:paraId="21828D6F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const void*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d_in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2878A2BC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void*      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d_out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3707BDBF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hipsparseLtPruneAlg_t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pruneAlg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271E0EE3" w14:textId="3F070BBF" w:rsid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stream)</w:t>
      </w:r>
    </w:p>
    <w:p w14:paraId="64607775" w14:textId="77777777" w:rsidR="00A722D0" w:rsidRDefault="00A722D0" w:rsidP="00A722D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proofErr w:type="spellEnd"/>
      <w:r>
        <w:rPr>
          <w:rFonts w:ascii="Lato" w:hAnsi="Lato"/>
          <w:color w:val="404040"/>
        </w:rPr>
        <w:t> according to the specified algorithm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proofErr w:type="spellEnd"/>
      <w:r>
        <w:rPr>
          <w:rFonts w:ascii="Lato" w:hAnsi="Lato"/>
          <w:color w:val="404040"/>
        </w:rPr>
        <w:t>.</w:t>
      </w:r>
    </w:p>
    <w:tbl>
      <w:tblPr>
        <w:tblW w:w="948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350"/>
        <w:gridCol w:w="900"/>
        <w:gridCol w:w="2250"/>
        <w:gridCol w:w="3367"/>
      </w:tblGrid>
      <w:tr w:rsidR="00A722D0" w14:paraId="44678813" w14:textId="77777777" w:rsidTr="00A722D0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D3A0DD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CF249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BA7FD4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C6C7DA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DB5E3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A722D0" w14:paraId="6BC646FB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DC2D19" w14:textId="77777777" w:rsidR="00A722D0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66" w:anchor="cusparselthandle-t" w:history="1">
              <w:r w:rsidR="00A722D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AFD02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92945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0F2FE" w14:textId="193690C6" w:rsidR="00A722D0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A722D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76B338" w14:textId="77777777" w:rsidR="00A722D0" w:rsidRDefault="00A722D0"/>
        </w:tc>
      </w:tr>
      <w:tr w:rsidR="00A722D0" w14:paraId="4704AC48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DEAA5" w14:textId="77777777" w:rsidR="00A722D0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67" w:anchor="cusparseltmatmuldescriptor-t" w:history="1">
              <w:proofErr w:type="spellStart"/>
              <w:r w:rsidR="00A722D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3F7F4E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3922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9B7B6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structured(sparse) matrix descriptor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96BAE" w14:textId="77777777" w:rsidR="00A722D0" w:rsidRDefault="00A722D0"/>
        </w:tc>
      </w:tr>
      <w:tr w:rsidR="00A722D0" w14:paraId="05784407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52173B" w14:textId="77777777" w:rsidR="00A722D0" w:rsidRDefault="00A06F6A">
            <w:pPr>
              <w:pStyle w:val="NormalWeb"/>
              <w:spacing w:before="0" w:beforeAutospacing="0" w:after="0" w:afterAutospacing="0" w:line="256" w:lineRule="auto"/>
            </w:pPr>
            <w:hyperlink r:id="rId68" w:anchor="cusparseltmatmuldescriptor-t" w:history="1">
              <w:proofErr w:type="spellStart"/>
              <w:r w:rsidR="00A722D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51FA7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0189E1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136BDB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proofErr w:type="spellStart"/>
            <w:r>
              <w:rPr>
                <w:sz w:val="22"/>
                <w:szCs w:val="22"/>
              </w:rPr>
              <w:t>matB</w:t>
            </w:r>
            <w:proofErr w:type="spellEnd"/>
            <w:r>
              <w:rPr>
                <w:sz w:val="22"/>
                <w:szCs w:val="22"/>
              </w:rPr>
              <w:t xml:space="preserve">) (only support 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1D98B6" w14:textId="77777777" w:rsidR="00A722D0" w:rsidRDefault="00A722D0"/>
        </w:tc>
      </w:tr>
      <w:tr w:rsidR="00A722D0" w14:paraId="0A10564B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68613" w14:textId="77777777" w:rsidR="00A722D0" w:rsidRDefault="00A06F6A">
            <w:pPr>
              <w:pStyle w:val="NormalWeb"/>
              <w:spacing w:before="0" w:beforeAutospacing="0" w:after="0" w:afterAutospacing="0" w:line="256" w:lineRule="auto"/>
            </w:pPr>
            <w:hyperlink r:id="rId69" w:anchor="cusparseltmatmuldescriptor-t" w:history="1">
              <w:r w:rsidR="00A722D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27652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E20587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FAC87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E83398" w14:textId="77777777" w:rsidR="00A722D0" w:rsidRDefault="00A722D0"/>
        </w:tc>
      </w:tr>
      <w:tr w:rsidR="00A722D0" w14:paraId="30C14103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CB2954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FD4A31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4090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AA1E9D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65502B" w14:textId="77777777" w:rsidR="00A722D0" w:rsidRDefault="00A722D0"/>
        </w:tc>
      </w:tr>
      <w:tr w:rsidR="00A722D0" w14:paraId="45CB2984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7DD32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D771E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F9D55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F3863E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71D37C" w14:textId="77777777" w:rsidR="00A722D0" w:rsidRDefault="00A722D0"/>
        </w:tc>
      </w:tr>
      <w:tr w:rsidR="00A722D0" w14:paraId="389C43E2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049541" w14:textId="77777777" w:rsidR="00A722D0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70" w:anchor="cusparseltprunealg-t" w:history="1">
              <w:proofErr w:type="spellStart"/>
              <w:r w:rsidR="00A722D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  <w:proofErr w:type="spellEnd"/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EB276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711628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6BECB4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6465A5" w14:textId="58E72CC2" w:rsidR="00A722D0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</w:t>
            </w:r>
            <w:r w:rsidR="00A722D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_prune_smfmac_tile</w:t>
            </w:r>
            <w:proofErr w:type="spellEnd"/>
            <w:r w:rsidR="00A722D0"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</w:t>
            </w:r>
            <w:r w:rsidR="00A722D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_prune_smfmac_strip</w:t>
            </w:r>
            <w:proofErr w:type="spellEnd"/>
          </w:p>
        </w:tc>
      </w:tr>
      <w:tr w:rsidR="00A722D0" w14:paraId="01EA1DCC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E4FFE1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393F38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3B1112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0AD58E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AF5F5C" w14:textId="77777777" w:rsidR="00A722D0" w:rsidRDefault="00A722D0"/>
        </w:tc>
      </w:tr>
    </w:tbl>
    <w:p w14:paraId="0D85D8A1" w14:textId="77777777" w:rsidR="00A722D0" w:rsidRDefault="00A722D0" w:rsidP="00A722D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Style w:val="Strong"/>
          <w:rFonts w:ascii="Lato" w:hAnsi="Lato"/>
          <w:color w:val="404040"/>
        </w:rPr>
      </w:pPr>
    </w:p>
    <w:p w14:paraId="62D450D6" w14:textId="77777777" w:rsidR="00A722D0" w:rsidRDefault="00A722D0" w:rsidP="00A722D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</w:pPr>
      <w:r>
        <w:rPr>
          <w:rStyle w:val="Strong"/>
          <w:rFonts w:ascii="Lato" w:hAnsi="Lato"/>
          <w:color w:val="404040"/>
        </w:rPr>
        <w:lastRenderedPageBreak/>
        <w:t>Properties</w:t>
      </w:r>
    </w:p>
    <w:p w14:paraId="062E0301" w14:textId="77777777" w:rsidR="00A722D0" w:rsidRDefault="00A722D0" w:rsidP="00A722D0">
      <w:pPr>
        <w:pStyle w:val="NormalWeb"/>
        <w:numPr>
          <w:ilvl w:val="0"/>
          <w:numId w:val="2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2E35E800" w14:textId="77777777" w:rsidR="00A722D0" w:rsidRDefault="00A722D0" w:rsidP="00A722D0">
      <w:pPr>
        <w:pStyle w:val="NormalWeb"/>
        <w:numPr>
          <w:ilvl w:val="0"/>
          <w:numId w:val="2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65120909" w14:textId="5698D9AA" w:rsidR="00A722D0" w:rsidRDefault="00A722D0" w:rsidP="00A722D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2804D3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FF19195" w14:textId="77777777" w:rsidR="00A722D0" w:rsidRDefault="00A06F6A" w:rsidP="00A722D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2C9FB94A">
          <v:rect id="_x0000_i1059" style="width:468pt;height:.75pt" o:hralign="center" o:hrstd="t" o:hr="t" fillcolor="#a0a0a0" stroked="f"/>
        </w:pict>
      </w:r>
    </w:p>
    <w:p w14:paraId="76E659F2" w14:textId="77777777" w:rsidR="00A722D0" w:rsidRDefault="00A722D0" w:rsidP="00056E10">
      <w:pPr>
        <w:pStyle w:val="Heading3"/>
        <w:shd w:val="clear" w:color="auto" w:fill="FCFCFC"/>
        <w:spacing w:before="0" w:beforeAutospacing="0"/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</w:pPr>
    </w:p>
    <w:p w14:paraId="15274699" w14:textId="09FAD5BD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hipsparseLtSpMMAPruneCheck</w:t>
      </w:r>
      <w:proofErr w:type="spellEnd"/>
    </w:p>
    <w:p w14:paraId="1ECC07F1" w14:textId="186FA5DC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365D3C7" w14:textId="553F77F4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59454B">
        <w:rPr>
          <w:rFonts w:ascii="Consolas" w:hAnsi="Consolas"/>
          <w:color w:val="404040"/>
          <w:sz w:val="18"/>
          <w:szCs w:val="18"/>
        </w:rPr>
        <w:t>hipsparseLtSpMMAPruneCheck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*           handle,</w:t>
      </w:r>
    </w:p>
    <w:p w14:paraId="447A32C3" w14:textId="63F43790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matmulD</w:t>
      </w:r>
      <w:proofErr w:type="spellEnd"/>
    </w:p>
    <w:p w14:paraId="1EFA48E5" w14:textId="641D4502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59454B">
        <w:rPr>
          <w:rFonts w:ascii="Consolas" w:hAnsi="Consolas"/>
          <w:color w:val="404040"/>
          <w:sz w:val="18"/>
          <w:szCs w:val="18"/>
        </w:rPr>
        <w:t xml:space="preserve">void*    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d_in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,</w:t>
      </w:r>
    </w:p>
    <w:p w14:paraId="02CB3BCF" w14:textId="77777777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 int*                                 valid,</w:t>
      </w:r>
    </w:p>
    <w:p w14:paraId="0E3A9F53" w14:textId="49C213AB" w:rsid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stream)</w:t>
      </w:r>
    </w:p>
    <w:p w14:paraId="1414620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87"/>
        <w:gridCol w:w="1116"/>
        <w:gridCol w:w="4029"/>
      </w:tblGrid>
      <w:tr w:rsidR="00056E10" w14:paraId="535E203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01DEF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D29E1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6B5D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7AAD7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C68F4A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8058C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C9C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953F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BC49D3" w14:textId="2B0B5CAA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7F3E136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7E6BB4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2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6CB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F1A7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A5AF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8ECA7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C6B1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C6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3523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919A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056E10" w14:paraId="1269406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B26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AAAA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509FD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1165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056E10" w14:paraId="67AF478E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D77C3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C42B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4AE6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351A1" w14:textId="4B03CD92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4A590A05" w14:textId="7310930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0E35FF36" w14:textId="77777777" w:rsidR="0048637A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314AA8">
          <v:rect id="_x0000_i1060" style="width:0;height:.75pt" o:hralign="center" o:bullet="t" o:hrstd="t" o:hr="t" fillcolor="#a0a0a0" stroked="f"/>
        </w:pict>
      </w:r>
    </w:p>
    <w:p w14:paraId="127EA9B9" w14:textId="2041DB47" w:rsidR="00F02BCA" w:rsidRDefault="00F02BCA" w:rsidP="00F02BCA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hipsparseLtSpMMAPruneCheck2</w:t>
      </w:r>
    </w:p>
    <w:p w14:paraId="141E7159" w14:textId="77777777" w:rsidR="00B03FF4" w:rsidRDefault="00B03FF4" w:rsidP="00B03FF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5FCA871" w14:textId="1789E1D3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>hipsparseLtSpMMAPruneCheck2(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>*        handle,</w:t>
      </w:r>
    </w:p>
    <w:p w14:paraId="18D6BB77" w14:textId="37902A4D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sparseMa</w:t>
      </w:r>
      <w:proofErr w:type="spellEnd"/>
    </w:p>
    <w:p w14:paraId="00E2717E" w14:textId="77777777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int        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isSparse</w:t>
      </w:r>
      <w:proofErr w:type="spellEnd"/>
    </w:p>
    <w:p w14:paraId="0A28972A" w14:textId="77777777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 xml:space="preserve">            op,</w:t>
      </w:r>
    </w:p>
    <w:p w14:paraId="523BD610" w14:textId="77BEC4CA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B03FF4">
        <w:rPr>
          <w:rFonts w:ascii="Consolas" w:hAnsi="Consolas"/>
          <w:color w:val="404040"/>
          <w:sz w:val="18"/>
          <w:szCs w:val="18"/>
        </w:rPr>
        <w:t xml:space="preserve">void*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d_in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>,</w:t>
      </w:r>
    </w:p>
    <w:p w14:paraId="5C9004CE" w14:textId="77777777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int*       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d_valid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>,</w:t>
      </w:r>
    </w:p>
    <w:p w14:paraId="7E64ED2A" w14:textId="1C154507" w:rsid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stream)</w:t>
      </w:r>
    </w:p>
    <w:p w14:paraId="5BFE73FF" w14:textId="77777777" w:rsidR="0048637A" w:rsidRDefault="0048637A" w:rsidP="0048637A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5119"/>
      </w:tblGrid>
      <w:tr w:rsidR="0048637A" w14:paraId="02A433E0" w14:textId="77777777" w:rsidTr="0048637A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B4EAE2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3B37E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29EF59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FE580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48637A" w14:paraId="090B8E6C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66C52E" w14:textId="77777777" w:rsidR="0048637A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73" w:anchor="cusparselthandle-t" w:history="1">
              <w:r w:rsidR="0048637A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A76761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35D3C5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0A1D1B" w14:textId="03E288DB" w:rsidR="0048637A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48637A">
              <w:rPr>
                <w:sz w:val="22"/>
                <w:szCs w:val="22"/>
              </w:rPr>
              <w:t xml:space="preserve"> library handle</w:t>
            </w:r>
          </w:p>
        </w:tc>
      </w:tr>
      <w:tr w:rsidR="0048637A" w14:paraId="6D06F462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637138" w14:textId="77777777" w:rsidR="0048637A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74" w:anchor="cusparseltmatmuldescriptor-t" w:history="1">
              <w:proofErr w:type="spellStart"/>
              <w:r w:rsidR="0048637A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FB3CB9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554B5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9F72E1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structured(sparse) matrix descriptor</w:t>
            </w:r>
          </w:p>
        </w:tc>
      </w:tr>
      <w:tr w:rsidR="0048637A" w14:paraId="606B167B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DA3ADA" w14:textId="77777777" w:rsidR="0048637A" w:rsidRDefault="00A06F6A">
            <w:pPr>
              <w:pStyle w:val="NormalWeb"/>
              <w:spacing w:before="0" w:beforeAutospacing="0" w:after="0" w:afterAutospacing="0" w:line="256" w:lineRule="auto"/>
            </w:pPr>
            <w:hyperlink r:id="rId75" w:anchor="cusparseltmatmuldescriptor-t" w:history="1">
              <w:proofErr w:type="spellStart"/>
              <w:r w:rsidR="0048637A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10A2B9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3F71C3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FC4EE2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proofErr w:type="spellStart"/>
            <w:r>
              <w:rPr>
                <w:sz w:val="22"/>
                <w:szCs w:val="22"/>
              </w:rPr>
              <w:t>matB</w:t>
            </w:r>
            <w:proofErr w:type="spellEnd"/>
            <w:r>
              <w:rPr>
                <w:sz w:val="22"/>
                <w:szCs w:val="22"/>
              </w:rPr>
              <w:t xml:space="preserve">) (only support 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48637A" w14:paraId="2DAD7BD3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A598F" w14:textId="77777777" w:rsidR="0048637A" w:rsidRDefault="00A06F6A">
            <w:pPr>
              <w:pStyle w:val="NormalWeb"/>
              <w:spacing w:before="0" w:beforeAutospacing="0" w:after="0" w:afterAutospacing="0" w:line="256" w:lineRule="auto"/>
            </w:pPr>
            <w:hyperlink r:id="rId76" w:anchor="cusparseltmatmuldescriptor-t" w:history="1">
              <w:r w:rsidR="0048637A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5A7381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0DEA51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E2DFB9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</w:tr>
      <w:tr w:rsidR="0048637A" w14:paraId="1BDF9EC1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74094B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957290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58E2F2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70F38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48637A" w14:paraId="2A85A06D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DA098F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D9CAD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6057B7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11CA2B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48637A" w14:paraId="0D32B988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68300A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07E38C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B14B9F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AF03D5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</w:tr>
    </w:tbl>
    <w:p w14:paraId="54E2502F" w14:textId="0E8B6742" w:rsidR="00056E10" w:rsidRDefault="0048637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2804D3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B618165" w14:textId="19A3E3DF" w:rsidR="00193C5F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46ADEE83">
          <v:rect id="_x0000_i1061" style="width:0;height:.75pt" o:hralign="center" o:bullet="t" o:hrstd="t" o:hr="t" fillcolor="#a0a0a0" stroked="f"/>
        </w:pict>
      </w:r>
    </w:p>
    <w:p w14:paraId="7D2F5D07" w14:textId="6AE2F6F4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hipsparseLtSpMMACompressedSize</w:t>
      </w:r>
      <w:proofErr w:type="spellEnd"/>
    </w:p>
    <w:p w14:paraId="1D10D440" w14:textId="6E34BD8A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63A9590" w14:textId="132EFA91" w:rsidR="006B7B2B" w:rsidRPr="006B7B2B" w:rsidRDefault="006B7B2B" w:rsidP="006B7B2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6B7B2B">
        <w:rPr>
          <w:rFonts w:ascii="Consolas" w:hAnsi="Consolas"/>
          <w:color w:val="404040"/>
          <w:sz w:val="18"/>
          <w:szCs w:val="18"/>
        </w:rPr>
        <w:t>hipsparseLtSpMMACompressedSize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="00934C2A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4C2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6B7B2B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>*     handle,</w:t>
      </w:r>
    </w:p>
    <w:p w14:paraId="6088674A" w14:textId="573D4B43" w:rsidR="006B7B2B" w:rsidRPr="006B7B2B" w:rsidRDefault="006B7B2B" w:rsidP="006B7B2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7B2B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r w:rsidR="00934C2A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4C2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6B7B2B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>* plan,</w:t>
      </w:r>
    </w:p>
    <w:p w14:paraId="78583C0F" w14:textId="6BEF61A4" w:rsidR="006B7B2B" w:rsidRDefault="006B7B2B" w:rsidP="006B7B2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7B2B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6B7B2B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 xml:space="preserve">*                        </w:t>
      </w:r>
      <w:proofErr w:type="spellStart"/>
      <w:r w:rsidRPr="006B7B2B">
        <w:rPr>
          <w:rFonts w:ascii="Consolas" w:hAnsi="Consolas"/>
          <w:color w:val="404040"/>
          <w:sz w:val="18"/>
          <w:szCs w:val="18"/>
        </w:rPr>
        <w:t>compressedSize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>)</w:t>
      </w:r>
    </w:p>
    <w:p w14:paraId="1F2E2575" w14:textId="7E2865B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proofErr w:type="spellStart"/>
      <w:proofErr w:type="gramStart"/>
      <w:r w:rsidR="00EB500F">
        <w:rPr>
          <w:rStyle w:val="std"/>
          <w:rFonts w:ascii="Lato" w:hAnsi="Lato"/>
          <w:color w:val="76B900"/>
        </w:rPr>
        <w:t>hipsparseLtSpMMACompress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056E10" w14:paraId="2EE6073B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5FB81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557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2E4C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F128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F884FE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B03288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F6B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2BC8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65E9C" w14:textId="782585B0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71FE6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6D2FF8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8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6370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8E9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E7E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plan descriptor</w:t>
            </w:r>
          </w:p>
        </w:tc>
      </w:tr>
      <w:tr w:rsidR="00056E10" w14:paraId="0F51446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BA9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383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715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1DE7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3BBA53CD" w14:textId="3BCF4A35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  <w:color w:val="404040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6F0338EA" w14:textId="77777777" w:rsidR="003D12F6" w:rsidRDefault="00A06F6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DD63C9">
          <v:rect id="_x0000_i1062" style="width:0;height:.75pt" o:hralign="center" o:hrstd="t" o:hr="t" fillcolor="#a0a0a0" stroked="f"/>
        </w:pict>
      </w:r>
    </w:p>
    <w:p w14:paraId="241831D7" w14:textId="4F3CD641" w:rsidR="00CE062B" w:rsidRDefault="00CE062B" w:rsidP="00CE062B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hipsparseLtSpMMACompressedSize2</w:t>
      </w:r>
    </w:p>
    <w:p w14:paraId="35BC50DC" w14:textId="77777777" w:rsid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7E668B0C" w14:textId="0DB58223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>hipsparseLtSpMMACompressedSize2(</w:t>
      </w:r>
      <w:r w:rsidR="00934C2A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4C2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*        handle,</w:t>
      </w:r>
    </w:p>
    <w:p w14:paraId="3EF1554E" w14:textId="5AF41D23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 w:rsidR="00934C2A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4C2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sparseMatDescr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,</w:t>
      </w:r>
    </w:p>
    <w:p w14:paraId="57C391AD" w14:textId="4B62543F" w:rsid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* 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compressedSize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)</w:t>
      </w:r>
    </w:p>
    <w:p w14:paraId="21917921" w14:textId="7D3E9F19" w:rsidR="003D12F6" w:rsidRDefault="003D12F6" w:rsidP="003D12F6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proofErr w:type="spellStart"/>
      <w:r w:rsidR="002804D3">
        <w:rPr>
          <w:rStyle w:val="std"/>
          <w:rFonts w:ascii="Lato" w:hAnsi="Lato"/>
          <w:color w:val="76B900"/>
        </w:rPr>
        <w:t>hipsparselt</w:t>
      </w:r>
      <w:r>
        <w:rPr>
          <w:rStyle w:val="std"/>
          <w:rFonts w:ascii="Lato" w:hAnsi="Lato"/>
          <w:color w:val="76B900"/>
        </w:rPr>
        <w:t>_smfmac_</w:t>
      </w:r>
      <w:proofErr w:type="gramStart"/>
      <w:r>
        <w:rPr>
          <w:rStyle w:val="std"/>
          <w:rFonts w:ascii="Lato" w:hAnsi="Lato"/>
          <w:color w:val="76B900"/>
        </w:rPr>
        <w:t>compress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3D12F6" w14:paraId="150D1B3B" w14:textId="77777777" w:rsidTr="003D12F6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0B044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D71345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0B0D7D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1162ED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D12F6" w14:paraId="16FB65BD" w14:textId="77777777" w:rsidTr="003D12F6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DA6719" w14:textId="77777777" w:rsidR="003D12F6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79" w:anchor="cusparselthandle-t" w:history="1">
              <w:r w:rsidR="003D12F6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B1FA8D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E5F692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3128EA" w14:textId="1C7A1A46" w:rsidR="003D12F6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3D12F6">
              <w:rPr>
                <w:sz w:val="22"/>
                <w:szCs w:val="22"/>
              </w:rPr>
              <w:t xml:space="preserve"> library handle</w:t>
            </w:r>
          </w:p>
        </w:tc>
      </w:tr>
      <w:tr w:rsidR="003D12F6" w14:paraId="7712E745" w14:textId="77777777" w:rsidTr="003D12F6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AB723" w14:textId="77777777" w:rsidR="003D12F6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80" w:anchor="cusparseltmatmuldescriptor-t" w:history="1">
              <w:proofErr w:type="spellStart"/>
              <w:r w:rsidR="003D12F6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D08B64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02E5B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7F2749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structured(sparse) matrix descriptor</w:t>
            </w:r>
          </w:p>
        </w:tc>
      </w:tr>
      <w:tr w:rsidR="003D12F6" w14:paraId="0220292D" w14:textId="77777777" w:rsidTr="003D12F6">
        <w:tc>
          <w:tcPr>
            <w:tcW w:w="0" w:type="auto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3F3469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CA5AD1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AC005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754D37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26D84FEF" w14:textId="7EBA1119" w:rsidR="003D12F6" w:rsidRDefault="003D12F6" w:rsidP="003D12F6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2804D3">
        <w:rPr>
          <w:rFonts w:ascii="Lato" w:hAnsi="Lato"/>
          <w:color w:val="404040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37F3A39" w14:textId="77777777" w:rsidR="003D12F6" w:rsidRDefault="00A06F6A" w:rsidP="003D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43FCE221">
          <v:rect id="_x0000_i1063" style="width:468pt;height:.75pt" o:hralign="center" o:hrstd="t" o:hr="t" fillcolor="#a0a0a0" stroked="f"/>
        </w:pict>
      </w:r>
    </w:p>
    <w:p w14:paraId="444B5F8B" w14:textId="77777777" w:rsidR="003D12F6" w:rsidRDefault="003D12F6" w:rsidP="00056E10">
      <w:pPr>
        <w:pStyle w:val="Heading3"/>
        <w:shd w:val="clear" w:color="auto" w:fill="FCFCFC"/>
        <w:spacing w:before="0" w:beforeAutospacing="0"/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</w:pPr>
    </w:p>
    <w:p w14:paraId="3E15AF37" w14:textId="59C70D05" w:rsidR="00056E10" w:rsidRDefault="00EB500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hipsparseLtSpMMACompress</w:t>
      </w:r>
      <w:proofErr w:type="spellEnd"/>
    </w:p>
    <w:p w14:paraId="60EFB2C3" w14:textId="38C01386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5D51BE56" w14:textId="7D779CA6" w:rsidR="00EB66EF" w:rsidRPr="00EB66EF" w:rsidRDefault="00EB66EF" w:rsidP="00EB66E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EB66EF">
        <w:rPr>
          <w:rFonts w:ascii="Consolas" w:hAnsi="Consolas"/>
          <w:color w:val="404040"/>
          <w:sz w:val="18"/>
          <w:szCs w:val="18"/>
        </w:rPr>
        <w:t>hipsparseLtSpMMACompress</w:t>
      </w:r>
      <w:proofErr w:type="spellEnd"/>
      <w:r w:rsidRPr="00EB66EF">
        <w:rPr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EB66EF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EB66EF">
        <w:rPr>
          <w:rFonts w:ascii="Consolas" w:hAnsi="Consolas"/>
          <w:color w:val="404040"/>
          <w:sz w:val="18"/>
          <w:szCs w:val="18"/>
        </w:rPr>
        <w:t>*     handle,</w:t>
      </w:r>
    </w:p>
    <w:p w14:paraId="23FFC628" w14:textId="4B29F521" w:rsidR="00EB66EF" w:rsidRPr="00EB66EF" w:rsidRDefault="00EB66EF" w:rsidP="00EB66E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EB66EF">
        <w:rPr>
          <w:rFonts w:ascii="Consolas" w:hAnsi="Consolas"/>
          <w:color w:val="404040"/>
          <w:sz w:val="18"/>
          <w:szCs w:val="18"/>
        </w:rPr>
        <w:t xml:space="preserve">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EB66EF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EB66EF">
        <w:rPr>
          <w:rFonts w:ascii="Consolas" w:hAnsi="Consolas"/>
          <w:color w:val="404040"/>
          <w:sz w:val="18"/>
          <w:szCs w:val="18"/>
        </w:rPr>
        <w:t>* plan,</w:t>
      </w:r>
    </w:p>
    <w:p w14:paraId="2661B763" w14:textId="5F2460D7" w:rsidR="00EB66EF" w:rsidRPr="00EB66EF" w:rsidRDefault="00EB66EF" w:rsidP="00EB66E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EB66EF">
        <w:rPr>
          <w:rFonts w:ascii="Consolas" w:hAnsi="Consolas"/>
          <w:color w:val="404040"/>
          <w:sz w:val="18"/>
          <w:szCs w:val="18"/>
        </w:rPr>
        <w:t xml:space="preserve">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EB66EF">
        <w:rPr>
          <w:rFonts w:ascii="Consolas" w:hAnsi="Consolas"/>
          <w:color w:val="404040"/>
          <w:sz w:val="18"/>
          <w:szCs w:val="18"/>
        </w:rPr>
        <w:t xml:space="preserve">void*                    </w:t>
      </w:r>
      <w:proofErr w:type="spellStart"/>
      <w:r w:rsidRPr="00EB66EF">
        <w:rPr>
          <w:rFonts w:ascii="Consolas" w:hAnsi="Consolas"/>
          <w:color w:val="404040"/>
          <w:sz w:val="18"/>
          <w:szCs w:val="18"/>
        </w:rPr>
        <w:t>d_dense</w:t>
      </w:r>
      <w:proofErr w:type="spellEnd"/>
      <w:r w:rsidRPr="00EB66EF">
        <w:rPr>
          <w:rFonts w:ascii="Consolas" w:hAnsi="Consolas"/>
          <w:color w:val="404040"/>
          <w:sz w:val="18"/>
          <w:szCs w:val="18"/>
        </w:rPr>
        <w:t>,</w:t>
      </w:r>
    </w:p>
    <w:p w14:paraId="0DC5160D" w14:textId="77777777" w:rsidR="00EB66EF" w:rsidRPr="00EB66EF" w:rsidRDefault="00EB66EF" w:rsidP="00EB66E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EB66EF">
        <w:rPr>
          <w:rFonts w:ascii="Consolas" w:hAnsi="Consolas"/>
          <w:color w:val="404040"/>
          <w:sz w:val="18"/>
          <w:szCs w:val="18"/>
        </w:rPr>
        <w:t xml:space="preserve">                         void*                          </w:t>
      </w:r>
      <w:proofErr w:type="spellStart"/>
      <w:r w:rsidRPr="00EB66EF">
        <w:rPr>
          <w:rFonts w:ascii="Consolas" w:hAnsi="Consolas"/>
          <w:color w:val="404040"/>
          <w:sz w:val="18"/>
          <w:szCs w:val="18"/>
        </w:rPr>
        <w:t>d_compressed</w:t>
      </w:r>
      <w:proofErr w:type="spellEnd"/>
      <w:r w:rsidRPr="00EB66EF">
        <w:rPr>
          <w:rFonts w:ascii="Consolas" w:hAnsi="Consolas"/>
          <w:color w:val="404040"/>
          <w:sz w:val="18"/>
          <w:szCs w:val="18"/>
        </w:rPr>
        <w:t>,</w:t>
      </w:r>
    </w:p>
    <w:p w14:paraId="66A9BE40" w14:textId="2A10D6FB" w:rsidR="00056E10" w:rsidRDefault="00EB500F" w:rsidP="00056E10">
      <w:pPr>
        <w:pStyle w:val="HTMLPreformatted"/>
        <w:shd w:val="clear" w:color="auto" w:fill="EEFFCC"/>
        <w:rPr>
          <w:ins w:id="0" w:author="Huang, Vi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ins w:id="1" w:author="Huang, Vin">
        <w:r>
          <w:rPr>
            <w:rStyle w:val="n"/>
            <w:rFonts w:ascii="Consolas" w:hAnsi="Consolas"/>
            <w:color w:val="404040"/>
            <w:sz w:val="18"/>
            <w:szCs w:val="18"/>
          </w:rPr>
          <w:t>hipsparseLtSpMMACompress</w:t>
        </w:r>
        <w:proofErr w:type="spellEnd"/>
        <w:r w:rsidR="00056E10">
          <w:rPr>
            <w:rStyle w:val="p"/>
            <w:rFonts w:ascii="Consolas" w:hAnsi="Consolas"/>
            <w:color w:val="404040"/>
            <w:sz w:val="18"/>
            <w:szCs w:val="18"/>
          </w:rPr>
          <w:t>(</w:t>
        </w:r>
        <w:proofErr w:type="gramEnd"/>
        <w:r w:rsidR="00050ABF">
          <w:rPr>
            <w:rStyle w:val="k"/>
            <w:rFonts w:ascii="Consolas" w:hAnsi="Consolas"/>
            <w:b/>
            <w:bCs/>
            <w:color w:val="007020"/>
            <w:sz w:val="18"/>
            <w:szCs w:val="18"/>
          </w:rPr>
          <w:t>const</w:t>
        </w:r>
        <w:r w:rsidR="00050ABF">
          <w:rPr>
            <w:rStyle w:val="w"/>
            <w:rFonts w:ascii="Consolas" w:hAnsi="Consolas"/>
            <w:color w:val="BBBBBB"/>
            <w:sz w:val="18"/>
            <w:szCs w:val="18"/>
          </w:rPr>
          <w:t xml:space="preserve"> </w:t>
        </w:r>
        <w:proofErr w:type="spellStart"/>
        <w:r w:rsidR="007E5266">
          <w:rPr>
            <w:rStyle w:val="n"/>
            <w:rFonts w:ascii="Consolas" w:hAnsi="Consolas"/>
            <w:color w:val="404040"/>
            <w:sz w:val="18"/>
            <w:szCs w:val="18"/>
          </w:rPr>
          <w:t>hipsparseLtHandle_t</w:t>
        </w:r>
        <w:proofErr w:type="spellEnd"/>
        <w:r w:rsidR="008A7997">
          <w:rPr>
            <w:rStyle w:val="n"/>
            <w:rFonts w:ascii="Consolas" w:hAnsi="Consolas"/>
            <w:color w:val="404040"/>
            <w:sz w:val="18"/>
            <w:szCs w:val="18"/>
          </w:rPr>
          <w:t>*</w:t>
        </w:r>
        <w:r w:rsidR="00056E10">
          <w:rPr>
            <w:rStyle w:val="w"/>
            <w:rFonts w:ascii="Consolas" w:hAnsi="Consolas"/>
            <w:color w:val="BBBBBB"/>
            <w:sz w:val="18"/>
            <w:szCs w:val="18"/>
          </w:rPr>
          <w:t xml:space="preserve">     </w:t>
        </w:r>
        <w:r w:rsidR="00C744B2">
          <w:rPr>
            <w:rStyle w:val="w"/>
            <w:rFonts w:ascii="Consolas" w:hAnsi="Consolas"/>
            <w:color w:val="BBBBBB"/>
            <w:sz w:val="18"/>
            <w:szCs w:val="18"/>
          </w:rPr>
          <w:t xml:space="preserve"> </w:t>
        </w:r>
        <w:r w:rsidR="00056E10">
          <w:rPr>
            <w:rStyle w:val="n"/>
            <w:rFonts w:ascii="Consolas" w:hAnsi="Consolas"/>
            <w:color w:val="404040"/>
            <w:sz w:val="18"/>
            <w:szCs w:val="18"/>
          </w:rPr>
          <w:t>handle</w:t>
        </w:r>
        <w:r w:rsidR="00056E10">
          <w:rPr>
            <w:rStyle w:val="p"/>
            <w:rFonts w:ascii="Consolas" w:hAnsi="Consolas"/>
            <w:color w:val="404040"/>
            <w:sz w:val="18"/>
            <w:szCs w:val="18"/>
          </w:rPr>
          <w:t>,</w:t>
        </w:r>
      </w:ins>
    </w:p>
    <w:p w14:paraId="18F48E2B" w14:textId="5B9D3A1C" w:rsidR="00056E10" w:rsidRDefault="00056E10" w:rsidP="00056E10">
      <w:pPr>
        <w:pStyle w:val="HTMLPreformatted"/>
        <w:shd w:val="clear" w:color="auto" w:fill="EEFFCC"/>
        <w:rPr>
          <w:ins w:id="2" w:author="Huang, Vin"/>
          <w:rFonts w:ascii="Consolas" w:hAnsi="Consolas"/>
          <w:color w:val="404040"/>
          <w:sz w:val="18"/>
          <w:szCs w:val="18"/>
        </w:rPr>
      </w:pPr>
      <w:ins w:id="3" w:author="Huang, Vin">
        <w:r>
          <w:rPr>
            <w:rStyle w:val="w"/>
            <w:rFonts w:ascii="Consolas" w:hAnsi="Consolas"/>
            <w:color w:val="BBBBBB"/>
            <w:sz w:val="18"/>
            <w:szCs w:val="18"/>
          </w:rPr>
          <w:t xml:space="preserve">                        </w:t>
        </w:r>
        <w:r w:rsidR="00C744B2">
          <w:rPr>
            <w:rStyle w:val="w"/>
            <w:rFonts w:ascii="Consolas" w:hAnsi="Consolas"/>
            <w:color w:val="BBBBBB"/>
            <w:sz w:val="18"/>
            <w:szCs w:val="18"/>
          </w:rPr>
          <w:t xml:space="preserve">    </w:t>
        </w:r>
        <w:r>
          <w:rPr>
            <w:rStyle w:val="k"/>
            <w:rFonts w:ascii="Consolas" w:hAnsi="Consolas"/>
            <w:b/>
            <w:bCs/>
            <w:color w:val="007020"/>
            <w:sz w:val="18"/>
            <w:szCs w:val="18"/>
          </w:rPr>
          <w:t>const</w:t>
        </w:r>
        <w:r>
          <w:rPr>
            <w:rStyle w:val="w"/>
            <w:rFonts w:ascii="Consolas" w:hAnsi="Consolas"/>
            <w:color w:val="BBBBBB"/>
            <w:sz w:val="18"/>
            <w:szCs w:val="18"/>
          </w:rPr>
          <w:t xml:space="preserve"> </w:t>
        </w:r>
        <w:proofErr w:type="spellStart"/>
        <w:r w:rsidR="00EB500F">
          <w:rPr>
            <w:rStyle w:val="n"/>
            <w:rFonts w:ascii="Consolas" w:hAnsi="Consolas"/>
            <w:color w:val="404040"/>
            <w:sz w:val="18"/>
            <w:szCs w:val="18"/>
          </w:rPr>
          <w:t>hipsparseLtMatmulPlan_t</w:t>
        </w:r>
        <w:proofErr w:type="spellEnd"/>
        <w:r w:rsidR="008A7997">
          <w:rPr>
            <w:rStyle w:val="n"/>
            <w:rFonts w:ascii="Consolas" w:hAnsi="Consolas"/>
            <w:color w:val="404040"/>
            <w:sz w:val="18"/>
            <w:szCs w:val="18"/>
          </w:rPr>
          <w:t>*</w:t>
        </w:r>
        <w:r>
          <w:rPr>
            <w:rStyle w:val="w"/>
            <w:rFonts w:ascii="Consolas" w:hAnsi="Consolas"/>
            <w:color w:val="BBBBBB"/>
            <w:sz w:val="18"/>
            <w:szCs w:val="18"/>
          </w:rPr>
          <w:t xml:space="preserve"> </w:t>
        </w:r>
        <w:r>
          <w:rPr>
            <w:rStyle w:val="n"/>
            <w:rFonts w:ascii="Consolas" w:hAnsi="Consolas"/>
            <w:color w:val="404040"/>
            <w:sz w:val="18"/>
            <w:szCs w:val="18"/>
          </w:rPr>
          <w:t>plan</w:t>
        </w:r>
        <w:r>
          <w:rPr>
            <w:rStyle w:val="p"/>
            <w:rFonts w:ascii="Consolas" w:hAnsi="Consolas"/>
            <w:color w:val="404040"/>
            <w:sz w:val="18"/>
            <w:szCs w:val="18"/>
          </w:rPr>
          <w:t>,</w:t>
        </w:r>
      </w:ins>
    </w:p>
    <w:p w14:paraId="3BB9BC58" w14:textId="5CEBB65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EB66EF">
        <w:rPr>
          <w:rFonts w:ascii="Consolas" w:hAnsi="Consolas"/>
          <w:color w:val="404040"/>
          <w:sz w:val="18"/>
          <w:szCs w:val="18"/>
        </w:rPr>
        <w:t xml:space="preserve">                     </w:t>
      </w:r>
      <w:r w:rsidR="00C744B2" w:rsidRPr="00EB66EF"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 w:rsidR="0066180E" w:rsidRPr="00EB66EF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EB66EF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C744B2" w:rsidRPr="00EB66EF">
        <w:rPr>
          <w:rFonts w:ascii="Consolas" w:hAnsi="Consolas"/>
          <w:color w:val="404040"/>
          <w:sz w:val="18"/>
          <w:szCs w:val="18"/>
        </w:rPr>
        <w:t xml:space="preserve"> </w:t>
      </w:r>
      <w:r w:rsidR="008A7997" w:rsidRPr="00EB66EF">
        <w:rPr>
          <w:rFonts w:ascii="Consolas" w:hAnsi="Consolas"/>
          <w:color w:val="404040"/>
          <w:sz w:val="18"/>
          <w:szCs w:val="18"/>
        </w:rPr>
        <w:t xml:space="preserve"> </w:t>
      </w:r>
      <w:r w:rsidRPr="00EB66EF">
        <w:rPr>
          <w:rFonts w:ascii="Consolas" w:hAnsi="Consolas"/>
          <w:color w:val="404040"/>
          <w:sz w:val="18"/>
          <w:szCs w:val="18"/>
        </w:rPr>
        <w:t>stream)</w:t>
      </w:r>
    </w:p>
    <w:p w14:paraId="6BB9C6FF" w14:textId="6D2AF2F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proofErr w:type="spellEnd"/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</w:t>
      </w:r>
      <w:r w:rsidR="00C744B2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proofErr w:type="spellStart"/>
      <w:proofErr w:type="gramStart"/>
      <w:r w:rsidR="00BD57DD">
        <w:rPr>
          <w:rStyle w:val="std"/>
          <w:rFonts w:ascii="Lato" w:hAnsi="Lato"/>
          <w:color w:val="76B900"/>
        </w:rPr>
        <w:t>hipsparseLtMatmul</w:t>
      </w:r>
      <w:r w:rsidR="00606F4D" w:rsidRPr="00606F4D">
        <w:rPr>
          <w:rStyle w:val="std"/>
          <w:rFonts w:ascii="Lato" w:hAnsi="Lato"/>
          <w:color w:val="76B900"/>
        </w:rPr>
        <w:t>l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3389"/>
      </w:tblGrid>
      <w:tr w:rsidR="00056E10" w14:paraId="354235B1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4025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BD95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DCED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538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79BA74C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129274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94D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5F939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AD1990" w14:textId="10F3AA1C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4E7984A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1E59AD" w14:textId="77777777" w:rsidR="00056E10" w:rsidRDefault="00A06F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2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2E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36DC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A96A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AE2E5B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315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4206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1B3DD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F829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056E10" w14:paraId="2630EDE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3F3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EBF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063C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4D513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056E10" w14:paraId="21989D3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402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80AFD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E655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603330" w14:textId="6FDAF59A" w:rsidR="00056E10" w:rsidRDefault="00F468A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76D42C9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44BF35A8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767A4CAA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72139CDE" w14:textId="1A53EE0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  <w:color w:val="404040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5E64096" w14:textId="77F9801A" w:rsidR="00CE062B" w:rsidRDefault="00A06F6A" w:rsidP="00CE062B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529869BA">
          <v:rect id="_x0000_i1064" style="width:0;height:.75pt" o:hralign="center" o:bullet="t" o:hrstd="t" o:hr="t" fillcolor="#a0a0a0" stroked="f"/>
        </w:pict>
      </w:r>
    </w:p>
    <w:p w14:paraId="7E97D35A" w14:textId="3F6BD055" w:rsidR="00CE062B" w:rsidRDefault="00CE062B" w:rsidP="00CE062B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hipsparseLtSpMMACompress2</w:t>
      </w:r>
    </w:p>
    <w:p w14:paraId="114B67CD" w14:textId="77777777" w:rsid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4D664941" w14:textId="3DF42760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hipsparseLtSpMMACompress2(const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*        handle,</w:t>
      </w:r>
    </w:p>
    <w:p w14:paraId="68152B23" w14:textId="7C4D765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const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sparseMatDescr</w:t>
      </w:r>
      <w:proofErr w:type="spellEnd"/>
    </w:p>
    <w:p w14:paraId="0F24C678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int     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isSparseA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,</w:t>
      </w:r>
    </w:p>
    <w:p w14:paraId="10DE9A86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            op,</w:t>
      </w:r>
    </w:p>
    <w:p w14:paraId="46DAD19C" w14:textId="23964592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const void*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d_dense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,</w:t>
      </w:r>
    </w:p>
    <w:p w14:paraId="53A819B9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void*   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d_compressed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,</w:t>
      </w:r>
    </w:p>
    <w:p w14:paraId="613A59C4" w14:textId="72EFB60E" w:rsid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stream)</w:t>
      </w:r>
    </w:p>
    <w:p w14:paraId="5DA63265" w14:textId="4B5389E0" w:rsidR="00CE062B" w:rsidRDefault="00CE062B" w:rsidP="00CE062B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proofErr w:type="spellEnd"/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 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proofErr w:type="spellStart"/>
      <w:r w:rsidR="002804D3">
        <w:rPr>
          <w:rStyle w:val="std"/>
          <w:rFonts w:ascii="Lato" w:hAnsi="Lato"/>
          <w:color w:val="76B900"/>
        </w:rPr>
        <w:t>hipsparselt</w:t>
      </w:r>
      <w:r>
        <w:rPr>
          <w:rStyle w:val="std"/>
          <w:rFonts w:ascii="Lato" w:hAnsi="Lato"/>
          <w:color w:val="76B900"/>
        </w:rPr>
        <w:t>_</w:t>
      </w:r>
      <w:proofErr w:type="gramStart"/>
      <w:r>
        <w:rPr>
          <w:rStyle w:val="std"/>
          <w:rFonts w:ascii="Lato" w:hAnsi="Lato"/>
          <w:color w:val="76B900"/>
        </w:rPr>
        <w:t>matmul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5119"/>
      </w:tblGrid>
      <w:tr w:rsidR="00CE062B" w14:paraId="0A6336AF" w14:textId="77777777" w:rsidTr="00CE062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E82721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32000C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3884C8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4ABDE0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E062B" w14:paraId="10B40021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35983D" w14:textId="77777777" w:rsidR="00CE062B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83" w:anchor="cusparselthandle-t" w:history="1">
              <w:r w:rsidR="00CE062B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1E2CA1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A31FD7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093E9E" w14:textId="663663A9" w:rsidR="00CE062B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CE062B">
              <w:rPr>
                <w:sz w:val="22"/>
                <w:szCs w:val="22"/>
              </w:rPr>
              <w:t xml:space="preserve"> library handle</w:t>
            </w:r>
          </w:p>
        </w:tc>
      </w:tr>
      <w:tr w:rsidR="00CE062B" w14:paraId="0C5345DB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75A576" w14:textId="77777777" w:rsidR="00CE062B" w:rsidRDefault="00A06F6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84" w:anchor="cusparseltmatmuldescriptor-t" w:history="1">
              <w:proofErr w:type="spellStart"/>
              <w:r w:rsidR="00CE062B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5997E8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25524E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D36EED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structured(sparse) matrix descriptor</w:t>
            </w:r>
          </w:p>
        </w:tc>
      </w:tr>
      <w:tr w:rsidR="00CE062B" w14:paraId="387231AC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AB882B" w14:textId="77777777" w:rsidR="00CE062B" w:rsidRDefault="00A06F6A">
            <w:pPr>
              <w:pStyle w:val="NormalWeb"/>
              <w:spacing w:before="0" w:beforeAutospacing="0" w:after="0" w:afterAutospacing="0" w:line="256" w:lineRule="auto"/>
            </w:pPr>
            <w:hyperlink r:id="rId85" w:anchor="cusparseltmatmuldescriptor-t" w:history="1">
              <w:proofErr w:type="spellStart"/>
              <w:r w:rsidR="00CE062B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93E0DE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26793E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061C22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proofErr w:type="spellStart"/>
            <w:r>
              <w:rPr>
                <w:sz w:val="22"/>
                <w:szCs w:val="22"/>
              </w:rPr>
              <w:t>matB</w:t>
            </w:r>
            <w:proofErr w:type="spellEnd"/>
            <w:r>
              <w:rPr>
                <w:sz w:val="22"/>
                <w:szCs w:val="22"/>
              </w:rPr>
              <w:t xml:space="preserve">) (only support 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CE062B" w14:paraId="6B57D80A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E86DDA" w14:textId="77777777" w:rsidR="00CE062B" w:rsidRDefault="00A06F6A">
            <w:pPr>
              <w:pStyle w:val="NormalWeb"/>
              <w:spacing w:before="0" w:beforeAutospacing="0" w:after="0" w:afterAutospacing="0" w:line="256" w:lineRule="auto"/>
            </w:pPr>
            <w:hyperlink r:id="rId86" w:anchor="cusparseltmatmuldescriptor-t" w:history="1">
              <w:r w:rsidR="00CE062B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CAF9EB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E28F47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9F67A4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</w:tr>
      <w:tr w:rsidR="00CE062B" w14:paraId="1DA4E5BC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7F331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96681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E5C8C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21401A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CE062B" w14:paraId="16FFA85D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E314A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85D579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5B6AE2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20378B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CE062B" w14:paraId="29A97BFD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EABB98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2B9ED2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78A7A4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C4381C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</w:tr>
    </w:tbl>
    <w:p w14:paraId="66066F60" w14:textId="77777777" w:rsidR="00CE062B" w:rsidRDefault="00CE062B" w:rsidP="00CE062B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1FEBA73E" w14:textId="77777777" w:rsidR="00CE062B" w:rsidRDefault="00CE062B" w:rsidP="00CE062B">
      <w:pPr>
        <w:pStyle w:val="NormalWeb"/>
        <w:numPr>
          <w:ilvl w:val="0"/>
          <w:numId w:val="29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routine requires no extra storage</w:t>
      </w:r>
    </w:p>
    <w:p w14:paraId="2E7BC88C" w14:textId="77777777" w:rsidR="00CE062B" w:rsidRDefault="00CE062B" w:rsidP="00CE062B">
      <w:pPr>
        <w:pStyle w:val="NormalWeb"/>
        <w:numPr>
          <w:ilvl w:val="0"/>
          <w:numId w:val="29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5DC96039" w14:textId="7AFA74F4" w:rsidR="00CE062B" w:rsidRDefault="00CE062B" w:rsidP="00CE062B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2804D3">
        <w:rPr>
          <w:rFonts w:ascii="Lato" w:hAnsi="Lato"/>
          <w:color w:val="404040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117D61D9" w14:textId="77777777" w:rsidR="00CE062B" w:rsidRDefault="00A06F6A" w:rsidP="00CE062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46333788">
          <v:rect id="_x0000_i1065" style="width:468pt;height:.75pt" o:hralign="center" o:hrstd="t" o:hr="t" fillcolor="#a0a0a0" stroked="f"/>
        </w:pict>
      </w:r>
    </w:p>
    <w:p w14:paraId="198DF4FD" w14:textId="6EB3B91D" w:rsidR="00CE062B" w:rsidRDefault="00CE062B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sectPr w:rsidR="00CE062B">
      <w:headerReference w:type="even" r:id="rId87"/>
      <w:headerReference w:type="default" r:id="rId88"/>
      <w:headerReference w:type="first" r:id="rId8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6E5C" w14:textId="77777777" w:rsidR="00A84030" w:rsidRDefault="00A84030" w:rsidP="009352AB">
      <w:pPr>
        <w:spacing w:after="0" w:line="240" w:lineRule="auto"/>
      </w:pPr>
      <w:r>
        <w:separator/>
      </w:r>
    </w:p>
  </w:endnote>
  <w:endnote w:type="continuationSeparator" w:id="0">
    <w:p w14:paraId="0E03B76D" w14:textId="77777777" w:rsidR="00A84030" w:rsidRDefault="00A84030" w:rsidP="009352AB">
      <w:pPr>
        <w:spacing w:after="0" w:line="240" w:lineRule="auto"/>
      </w:pPr>
      <w:r>
        <w:continuationSeparator/>
      </w:r>
    </w:p>
  </w:endnote>
  <w:endnote w:type="continuationNotice" w:id="1">
    <w:p w14:paraId="230043B0" w14:textId="77777777" w:rsidR="0081763D" w:rsidRDefault="008176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CE97" w14:textId="77777777" w:rsidR="00A84030" w:rsidRDefault="00A84030" w:rsidP="009352AB">
      <w:pPr>
        <w:spacing w:after="0" w:line="240" w:lineRule="auto"/>
      </w:pPr>
      <w:r>
        <w:separator/>
      </w:r>
    </w:p>
  </w:footnote>
  <w:footnote w:type="continuationSeparator" w:id="0">
    <w:p w14:paraId="0B226C07" w14:textId="77777777" w:rsidR="00A84030" w:rsidRDefault="00A84030" w:rsidP="009352AB">
      <w:pPr>
        <w:spacing w:after="0" w:line="240" w:lineRule="auto"/>
      </w:pPr>
      <w:r>
        <w:continuationSeparator/>
      </w:r>
    </w:p>
  </w:footnote>
  <w:footnote w:type="continuationNotice" w:id="1">
    <w:p w14:paraId="7CE13A8D" w14:textId="77777777" w:rsidR="0081763D" w:rsidRDefault="008176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BA63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8803EE1" wp14:editId="5AF900C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2" name="Text Box 2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086FED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03E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MD Official Use Only]" style="position:absolute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A086FED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836B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DA081C1" wp14:editId="319E955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3" name="Text Box 3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7E76B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81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MD Official Use Only]" style="position:absolute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117E76B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ACAC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D313DA" wp14:editId="5BAD5A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1" name="Text Box 1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00577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313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MD Official Use Only]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4700577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9022" style="width:0;height:.75pt" o:hralign="center" o:bullet="t" o:hrstd="t" o:hr="t" fillcolor="#a0a0a0" stroked="f"/>
    </w:pict>
  </w:numPicBullet>
  <w:numPicBullet w:numPicBulletId="1">
    <w:pict>
      <v:rect id="_x0000_i9023" style="width:0;height:.75pt" o:hralign="center" o:bullet="t" o:hrstd="t" o:hr="t" fillcolor="#a0a0a0" stroked="f"/>
    </w:pict>
  </w:numPicBullet>
  <w:numPicBullet w:numPicBulletId="2">
    <w:pict>
      <v:rect id="_x0000_i9024" style="width:0;height:.75pt" o:hralign="center" o:bullet="t" o:hrstd="t" o:hrnoshade="t" o:hr="t" fillcolor="#404040" stroked="f"/>
    </w:pict>
  </w:numPicBullet>
  <w:numPicBullet w:numPicBulletId="3">
    <w:pict>
      <v:rect id="_x0000_i9025" style="width:0;height:.75pt" o:hralign="center" o:bullet="t" o:hrstd="t" o:hr="t" fillcolor="#a0a0a0" stroked="f"/>
    </w:pict>
  </w:numPicBullet>
  <w:numPicBullet w:numPicBulletId="4">
    <w:pict>
      <v:rect id="_x0000_i9026" style="width:0;height:.75pt" o:hralign="center" o:bullet="t" o:hrstd="t" o:hr="t" fillcolor="#a0a0a0" stroked="f"/>
    </w:pict>
  </w:numPicBullet>
  <w:numPicBullet w:numPicBulletId="5">
    <w:pict>
      <v:rect id="_x0000_i9027" style="width:0;height:.75pt" o:hralign="center" o:bullet="t" o:hrstd="t" o:hr="t" fillcolor="#a0a0a0" stroked="f"/>
    </w:pict>
  </w:numPicBullet>
  <w:numPicBullet w:numPicBulletId="6">
    <w:pict>
      <v:rect id="_x0000_i9028" style="width:0;height:.75pt" o:hralign="center" o:bullet="t" o:hrstd="t" o:hr="t" fillcolor="#a0a0a0" stroked="f"/>
    </w:pict>
  </w:numPicBullet>
  <w:numPicBullet w:numPicBulletId="7">
    <w:pict>
      <v:rect id="_x0000_i9029" style="width:0;height:.75pt" o:hralign="center" o:bullet="t" o:hrstd="t" o:hr="t" fillcolor="#a0a0a0" stroked="f"/>
    </w:pict>
  </w:numPicBullet>
  <w:abstractNum w:abstractNumId="0" w15:restartNumberingAfterBreak="0">
    <w:nsid w:val="051B14A2"/>
    <w:multiLevelType w:val="multilevel"/>
    <w:tmpl w:val="997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1779A"/>
    <w:multiLevelType w:val="multilevel"/>
    <w:tmpl w:val="4D4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8285D"/>
    <w:multiLevelType w:val="multilevel"/>
    <w:tmpl w:val="87F41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80F39"/>
    <w:multiLevelType w:val="multilevel"/>
    <w:tmpl w:val="635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764A4"/>
    <w:multiLevelType w:val="multilevel"/>
    <w:tmpl w:val="562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26035"/>
    <w:multiLevelType w:val="multilevel"/>
    <w:tmpl w:val="22F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60275"/>
    <w:multiLevelType w:val="multilevel"/>
    <w:tmpl w:val="E9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974B7C"/>
    <w:multiLevelType w:val="multilevel"/>
    <w:tmpl w:val="46A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F09D2"/>
    <w:multiLevelType w:val="multilevel"/>
    <w:tmpl w:val="01D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5E3134"/>
    <w:multiLevelType w:val="multilevel"/>
    <w:tmpl w:val="BE4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74E20"/>
    <w:multiLevelType w:val="multilevel"/>
    <w:tmpl w:val="EEB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9B6A1E"/>
    <w:multiLevelType w:val="multilevel"/>
    <w:tmpl w:val="84D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7C4637"/>
    <w:multiLevelType w:val="multilevel"/>
    <w:tmpl w:val="EC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859D0"/>
    <w:multiLevelType w:val="multilevel"/>
    <w:tmpl w:val="935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5E07C0"/>
    <w:multiLevelType w:val="multilevel"/>
    <w:tmpl w:val="1F6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02346">
    <w:abstractNumId w:val="0"/>
  </w:num>
  <w:num w:numId="2" w16cid:durableId="915632517">
    <w:abstractNumId w:val="2"/>
  </w:num>
  <w:num w:numId="3" w16cid:durableId="367074545">
    <w:abstractNumId w:val="2"/>
  </w:num>
  <w:num w:numId="4" w16cid:durableId="1408500853">
    <w:abstractNumId w:val="2"/>
  </w:num>
  <w:num w:numId="5" w16cid:durableId="1844934763">
    <w:abstractNumId w:val="2"/>
  </w:num>
  <w:num w:numId="6" w16cid:durableId="625089596">
    <w:abstractNumId w:val="13"/>
  </w:num>
  <w:num w:numId="7" w16cid:durableId="783160016">
    <w:abstractNumId w:val="13"/>
  </w:num>
  <w:num w:numId="8" w16cid:durableId="328336332">
    <w:abstractNumId w:val="13"/>
  </w:num>
  <w:num w:numId="9" w16cid:durableId="429157112">
    <w:abstractNumId w:val="13"/>
  </w:num>
  <w:num w:numId="10" w16cid:durableId="690303188">
    <w:abstractNumId w:val="14"/>
  </w:num>
  <w:num w:numId="11" w16cid:durableId="1360396448">
    <w:abstractNumId w:val="14"/>
  </w:num>
  <w:num w:numId="12" w16cid:durableId="1511263136">
    <w:abstractNumId w:val="6"/>
  </w:num>
  <w:num w:numId="13" w16cid:durableId="2135440148">
    <w:abstractNumId w:val="8"/>
  </w:num>
  <w:num w:numId="14" w16cid:durableId="2064862976">
    <w:abstractNumId w:val="8"/>
  </w:num>
  <w:num w:numId="15" w16cid:durableId="1655183889">
    <w:abstractNumId w:val="8"/>
  </w:num>
  <w:num w:numId="16" w16cid:durableId="1790125707">
    <w:abstractNumId w:val="8"/>
  </w:num>
  <w:num w:numId="17" w16cid:durableId="1575428358">
    <w:abstractNumId w:val="9"/>
  </w:num>
  <w:num w:numId="18" w16cid:durableId="248776223">
    <w:abstractNumId w:val="10"/>
  </w:num>
  <w:num w:numId="19" w16cid:durableId="954598180">
    <w:abstractNumId w:val="11"/>
  </w:num>
  <w:num w:numId="20" w16cid:durableId="752167828">
    <w:abstractNumId w:val="3"/>
  </w:num>
  <w:num w:numId="21" w16cid:durableId="1421560013">
    <w:abstractNumId w:val="7"/>
  </w:num>
  <w:num w:numId="22" w16cid:durableId="465589160">
    <w:abstractNumId w:val="5"/>
  </w:num>
  <w:num w:numId="23" w16cid:durableId="337924850">
    <w:abstractNumId w:val="4"/>
  </w:num>
  <w:num w:numId="24" w16cid:durableId="1942756122">
    <w:abstractNumId w:val="12"/>
  </w:num>
  <w:num w:numId="25" w16cid:durableId="712074918">
    <w:abstractNumId w:val="1"/>
  </w:num>
  <w:num w:numId="26" w16cid:durableId="892888739">
    <w:abstractNumId w:val="1"/>
    <w:lvlOverride w:ilvl="0"/>
  </w:num>
  <w:num w:numId="27" w16cid:durableId="892888739">
    <w:abstractNumId w:val="1"/>
    <w:lvlOverride w:ilvl="0"/>
  </w:num>
  <w:num w:numId="28" w16cid:durableId="504397444">
    <w:abstractNumId w:val="7"/>
  </w:num>
  <w:num w:numId="29" w16cid:durableId="118000169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Vin">
    <w15:presenceInfo w15:providerId="AD" w15:userId="S::vihuan@amd.com::99191eaf-3cea-46a5-812b-eee0d345f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B"/>
    <w:rsid w:val="0002088E"/>
    <w:rsid w:val="000319C9"/>
    <w:rsid w:val="00035341"/>
    <w:rsid w:val="00050ABF"/>
    <w:rsid w:val="00056E10"/>
    <w:rsid w:val="000657C4"/>
    <w:rsid w:val="00080693"/>
    <w:rsid w:val="00094E8F"/>
    <w:rsid w:val="000B3502"/>
    <w:rsid w:val="000B445D"/>
    <w:rsid w:val="000D52B3"/>
    <w:rsid w:val="000E6390"/>
    <w:rsid w:val="000F31A9"/>
    <w:rsid w:val="001216FA"/>
    <w:rsid w:val="00123227"/>
    <w:rsid w:val="0013232A"/>
    <w:rsid w:val="001469E1"/>
    <w:rsid w:val="00161D09"/>
    <w:rsid w:val="00181B6C"/>
    <w:rsid w:val="00193C5F"/>
    <w:rsid w:val="001A5153"/>
    <w:rsid w:val="001B09E0"/>
    <w:rsid w:val="001C614B"/>
    <w:rsid w:val="001D025B"/>
    <w:rsid w:val="001D5D6A"/>
    <w:rsid w:val="001E7253"/>
    <w:rsid w:val="001F58C1"/>
    <w:rsid w:val="002006CE"/>
    <w:rsid w:val="00213EFA"/>
    <w:rsid w:val="0022494D"/>
    <w:rsid w:val="00251100"/>
    <w:rsid w:val="002677AD"/>
    <w:rsid w:val="002804D3"/>
    <w:rsid w:val="002A2007"/>
    <w:rsid w:val="002E745D"/>
    <w:rsid w:val="002F2A5D"/>
    <w:rsid w:val="003155EF"/>
    <w:rsid w:val="00320EDB"/>
    <w:rsid w:val="0032365F"/>
    <w:rsid w:val="00351AA6"/>
    <w:rsid w:val="00352F97"/>
    <w:rsid w:val="00373924"/>
    <w:rsid w:val="00393B8E"/>
    <w:rsid w:val="003C0734"/>
    <w:rsid w:val="003C5395"/>
    <w:rsid w:val="003C6B36"/>
    <w:rsid w:val="003D042B"/>
    <w:rsid w:val="003D0ADD"/>
    <w:rsid w:val="003D12F6"/>
    <w:rsid w:val="003D1409"/>
    <w:rsid w:val="003D3D43"/>
    <w:rsid w:val="0044514D"/>
    <w:rsid w:val="00447E3D"/>
    <w:rsid w:val="0048423F"/>
    <w:rsid w:val="004844D4"/>
    <w:rsid w:val="0048637A"/>
    <w:rsid w:val="00486CEC"/>
    <w:rsid w:val="004923B5"/>
    <w:rsid w:val="004C458B"/>
    <w:rsid w:val="004F2A9A"/>
    <w:rsid w:val="00507896"/>
    <w:rsid w:val="0052037F"/>
    <w:rsid w:val="005335B7"/>
    <w:rsid w:val="00547CAB"/>
    <w:rsid w:val="00562C1A"/>
    <w:rsid w:val="00567DB8"/>
    <w:rsid w:val="005902F3"/>
    <w:rsid w:val="00592A77"/>
    <w:rsid w:val="0059454B"/>
    <w:rsid w:val="005A142B"/>
    <w:rsid w:val="005A3257"/>
    <w:rsid w:val="005A6F0D"/>
    <w:rsid w:val="005B1AEA"/>
    <w:rsid w:val="005B5055"/>
    <w:rsid w:val="005C69F1"/>
    <w:rsid w:val="005F48DC"/>
    <w:rsid w:val="00606DB5"/>
    <w:rsid w:val="00606F4D"/>
    <w:rsid w:val="006072FE"/>
    <w:rsid w:val="00607A0F"/>
    <w:rsid w:val="00607CB9"/>
    <w:rsid w:val="00616248"/>
    <w:rsid w:val="00620B66"/>
    <w:rsid w:val="00621A46"/>
    <w:rsid w:val="0062730D"/>
    <w:rsid w:val="0066180E"/>
    <w:rsid w:val="006643A0"/>
    <w:rsid w:val="0068318B"/>
    <w:rsid w:val="0068441C"/>
    <w:rsid w:val="00691143"/>
    <w:rsid w:val="006944D5"/>
    <w:rsid w:val="00695789"/>
    <w:rsid w:val="006A12A9"/>
    <w:rsid w:val="006B0C3A"/>
    <w:rsid w:val="006B3C29"/>
    <w:rsid w:val="006B7B2B"/>
    <w:rsid w:val="006D6176"/>
    <w:rsid w:val="007042CC"/>
    <w:rsid w:val="00751373"/>
    <w:rsid w:val="007604CF"/>
    <w:rsid w:val="00775B93"/>
    <w:rsid w:val="00780AFE"/>
    <w:rsid w:val="007C5381"/>
    <w:rsid w:val="007E5266"/>
    <w:rsid w:val="007F036D"/>
    <w:rsid w:val="007F6453"/>
    <w:rsid w:val="008029B8"/>
    <w:rsid w:val="00810942"/>
    <w:rsid w:val="00810D0E"/>
    <w:rsid w:val="00816E2D"/>
    <w:rsid w:val="0081763D"/>
    <w:rsid w:val="0082644E"/>
    <w:rsid w:val="0086169E"/>
    <w:rsid w:val="00862391"/>
    <w:rsid w:val="008639F5"/>
    <w:rsid w:val="00880085"/>
    <w:rsid w:val="008835BA"/>
    <w:rsid w:val="008842D7"/>
    <w:rsid w:val="00887BE7"/>
    <w:rsid w:val="008A0C70"/>
    <w:rsid w:val="008A7997"/>
    <w:rsid w:val="008C5A0D"/>
    <w:rsid w:val="008D0E33"/>
    <w:rsid w:val="008D58FD"/>
    <w:rsid w:val="008E2E7A"/>
    <w:rsid w:val="008E4DB1"/>
    <w:rsid w:val="008F0078"/>
    <w:rsid w:val="008F2F9D"/>
    <w:rsid w:val="008F3E8D"/>
    <w:rsid w:val="00901611"/>
    <w:rsid w:val="00903ADE"/>
    <w:rsid w:val="009077B6"/>
    <w:rsid w:val="00923CDC"/>
    <w:rsid w:val="00934C2A"/>
    <w:rsid w:val="009352AB"/>
    <w:rsid w:val="009378A3"/>
    <w:rsid w:val="00962A95"/>
    <w:rsid w:val="00976F59"/>
    <w:rsid w:val="009D22C7"/>
    <w:rsid w:val="00A06F6A"/>
    <w:rsid w:val="00A113BF"/>
    <w:rsid w:val="00A321C8"/>
    <w:rsid w:val="00A41009"/>
    <w:rsid w:val="00A66CD9"/>
    <w:rsid w:val="00A722D0"/>
    <w:rsid w:val="00A82E0D"/>
    <w:rsid w:val="00A84030"/>
    <w:rsid w:val="00A87F7C"/>
    <w:rsid w:val="00AA3633"/>
    <w:rsid w:val="00AA3C97"/>
    <w:rsid w:val="00AB3645"/>
    <w:rsid w:val="00AF29A3"/>
    <w:rsid w:val="00AF60B3"/>
    <w:rsid w:val="00AF7810"/>
    <w:rsid w:val="00B03FF4"/>
    <w:rsid w:val="00B04D69"/>
    <w:rsid w:val="00B201D1"/>
    <w:rsid w:val="00B37F85"/>
    <w:rsid w:val="00B46323"/>
    <w:rsid w:val="00B47B49"/>
    <w:rsid w:val="00B522AB"/>
    <w:rsid w:val="00B6060F"/>
    <w:rsid w:val="00B653E0"/>
    <w:rsid w:val="00B655FD"/>
    <w:rsid w:val="00B73569"/>
    <w:rsid w:val="00BC4172"/>
    <w:rsid w:val="00BD57DD"/>
    <w:rsid w:val="00C15C6C"/>
    <w:rsid w:val="00C53B3D"/>
    <w:rsid w:val="00C54E2C"/>
    <w:rsid w:val="00C60FDD"/>
    <w:rsid w:val="00C63234"/>
    <w:rsid w:val="00C744B2"/>
    <w:rsid w:val="00C83938"/>
    <w:rsid w:val="00CB59D6"/>
    <w:rsid w:val="00CC7884"/>
    <w:rsid w:val="00CD340F"/>
    <w:rsid w:val="00CE062B"/>
    <w:rsid w:val="00CE23B0"/>
    <w:rsid w:val="00D10D38"/>
    <w:rsid w:val="00D21E6B"/>
    <w:rsid w:val="00D76D2E"/>
    <w:rsid w:val="00D927E5"/>
    <w:rsid w:val="00DA3BEA"/>
    <w:rsid w:val="00DA4FB9"/>
    <w:rsid w:val="00DA5172"/>
    <w:rsid w:val="00DC0F41"/>
    <w:rsid w:val="00DC6402"/>
    <w:rsid w:val="00DE2829"/>
    <w:rsid w:val="00DE68AD"/>
    <w:rsid w:val="00E271DB"/>
    <w:rsid w:val="00E34E4D"/>
    <w:rsid w:val="00E412AA"/>
    <w:rsid w:val="00E9792C"/>
    <w:rsid w:val="00EA3DE5"/>
    <w:rsid w:val="00EA3EF8"/>
    <w:rsid w:val="00EB08CA"/>
    <w:rsid w:val="00EB500F"/>
    <w:rsid w:val="00EB66EF"/>
    <w:rsid w:val="00EC1245"/>
    <w:rsid w:val="00EC419C"/>
    <w:rsid w:val="00EC778A"/>
    <w:rsid w:val="00EF2BB0"/>
    <w:rsid w:val="00EF46B9"/>
    <w:rsid w:val="00F02BCA"/>
    <w:rsid w:val="00F458AA"/>
    <w:rsid w:val="00F468AD"/>
    <w:rsid w:val="00F502C3"/>
    <w:rsid w:val="00FA211D"/>
    <w:rsid w:val="00FB4D10"/>
    <w:rsid w:val="00FB77D7"/>
    <w:rsid w:val="00FC4037"/>
    <w:rsid w:val="00F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26AAFB28"/>
  <w15:chartTrackingRefBased/>
  <w15:docId w15:val="{02C144D5-DCC5-40E9-96D0-CB45666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AB"/>
  </w:style>
  <w:style w:type="paragraph" w:styleId="Footer">
    <w:name w:val="footer"/>
    <w:basedOn w:val="Normal"/>
    <w:link w:val="Foot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AB"/>
  </w:style>
  <w:style w:type="character" w:customStyle="1" w:styleId="Heading1Char">
    <w:name w:val="Heading 1 Char"/>
    <w:basedOn w:val="DefaultParagraphFont"/>
    <w:link w:val="Heading1"/>
    <w:uiPriority w:val="9"/>
    <w:rsid w:val="00935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2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9352AB"/>
  </w:style>
  <w:style w:type="character" w:customStyle="1" w:styleId="std">
    <w:name w:val="std"/>
    <w:basedOn w:val="DefaultParagraphFont"/>
    <w:rsid w:val="009352AB"/>
  </w:style>
  <w:style w:type="paragraph" w:styleId="NormalWeb">
    <w:name w:val="Normal (Web)"/>
    <w:basedOn w:val="Normal"/>
    <w:uiPriority w:val="99"/>
    <w:unhideWhenUsed/>
    <w:rsid w:val="0093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2AB"/>
    <w:rPr>
      <w:b/>
      <w:bCs/>
    </w:rPr>
  </w:style>
  <w:style w:type="character" w:styleId="Emphasis">
    <w:name w:val="Emphasis"/>
    <w:basedOn w:val="DefaultParagraphFont"/>
    <w:uiPriority w:val="20"/>
    <w:qFormat/>
    <w:rsid w:val="009352AB"/>
    <w:rPr>
      <w:i/>
      <w:iCs/>
    </w:rPr>
  </w:style>
  <w:style w:type="paragraph" w:customStyle="1" w:styleId="msonormal0">
    <w:name w:val="msonormal"/>
    <w:basedOn w:val="Normal"/>
    <w:rsid w:val="0005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E1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E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6E10"/>
  </w:style>
  <w:style w:type="character" w:customStyle="1" w:styleId="w">
    <w:name w:val="w"/>
    <w:basedOn w:val="DefaultParagraphFont"/>
    <w:rsid w:val="00056E10"/>
  </w:style>
  <w:style w:type="character" w:customStyle="1" w:styleId="p">
    <w:name w:val="p"/>
    <w:basedOn w:val="DefaultParagraphFont"/>
    <w:rsid w:val="00056E10"/>
  </w:style>
  <w:style w:type="character" w:customStyle="1" w:styleId="o">
    <w:name w:val="o"/>
    <w:basedOn w:val="DefaultParagraphFont"/>
    <w:rsid w:val="00056E10"/>
  </w:style>
  <w:style w:type="character" w:customStyle="1" w:styleId="k">
    <w:name w:val="k"/>
    <w:basedOn w:val="DefaultParagraphFont"/>
    <w:rsid w:val="00056E10"/>
  </w:style>
  <w:style w:type="character" w:customStyle="1" w:styleId="kt">
    <w:name w:val="kt"/>
    <w:basedOn w:val="DefaultParagraphFont"/>
    <w:rsid w:val="00056E10"/>
  </w:style>
  <w:style w:type="character" w:customStyle="1" w:styleId="raw-html">
    <w:name w:val="raw-html"/>
    <w:basedOn w:val="DefaultParagraphFont"/>
    <w:rsid w:val="00056E10"/>
  </w:style>
  <w:style w:type="character" w:customStyle="1" w:styleId="nf">
    <w:name w:val="nf"/>
    <w:basedOn w:val="DefaultParagraphFont"/>
    <w:rsid w:val="00056E10"/>
  </w:style>
  <w:style w:type="character" w:styleId="PlaceholderText">
    <w:name w:val="Placeholder Text"/>
    <w:basedOn w:val="DefaultParagraphFont"/>
    <w:uiPriority w:val="99"/>
    <w:semiHidden/>
    <w:rsid w:val="00547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264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26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9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38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51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69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4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2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9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2632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5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71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27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41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37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424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7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69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6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82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7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7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2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749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8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09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7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5045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55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1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61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90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8208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645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0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08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3390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33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21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06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2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85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609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24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55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9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162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6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7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148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3049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00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760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6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625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4494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933135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56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59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1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8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39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6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87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08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16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949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61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16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300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98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9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9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23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75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44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56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4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65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31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74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91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08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10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51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620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58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169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094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04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7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960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66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69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84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99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90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0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996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36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708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848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1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4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752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6893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96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053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702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5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4673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70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6275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81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636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2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63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421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41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35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55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37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530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3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6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588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9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95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480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47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476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83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83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935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905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360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52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60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487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87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2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6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014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921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nvidia.com/cuda/cusparselt/types.html" TargetMode="External"/><Relationship Id="rId21" Type="http://schemas.openxmlformats.org/officeDocument/2006/relationships/hyperlink" Target="https://docs.nvidia.com/cuda/cusparselt/types.html" TargetMode="External"/><Relationship Id="rId42" Type="http://schemas.openxmlformats.org/officeDocument/2006/relationships/hyperlink" Target="https://docs.nvidia.com/cuda/cusparselt/types.html" TargetMode="External"/><Relationship Id="rId47" Type="http://schemas.openxmlformats.org/officeDocument/2006/relationships/hyperlink" Target="https://docs.nvidia.com/cuda/cusparselt/types.html" TargetMode="External"/><Relationship Id="rId63" Type="http://schemas.openxmlformats.org/officeDocument/2006/relationships/hyperlink" Target="https://docs.nvidia.com/cuda/cusparselt/types.html" TargetMode="External"/><Relationship Id="rId68" Type="http://schemas.openxmlformats.org/officeDocument/2006/relationships/hyperlink" Target="https://docs.nvidia.com/cuda/cusparselt/types.html" TargetMode="External"/><Relationship Id="rId84" Type="http://schemas.openxmlformats.org/officeDocument/2006/relationships/hyperlink" Target="https://docs.nvidia.com/cuda/cusparselt/types.html" TargetMode="External"/><Relationship Id="rId89" Type="http://schemas.openxmlformats.org/officeDocument/2006/relationships/header" Target="header3.xml"/><Relationship Id="rId16" Type="http://schemas.openxmlformats.org/officeDocument/2006/relationships/hyperlink" Target="https://docs.nvidia.com/cuda/cusparselt/types.html" TargetMode="External"/><Relationship Id="rId11" Type="http://schemas.openxmlformats.org/officeDocument/2006/relationships/hyperlink" Target="https://docs.nvidia.com/cuda/cusparselt/types.html" TargetMode="External"/><Relationship Id="rId32" Type="http://schemas.openxmlformats.org/officeDocument/2006/relationships/hyperlink" Target="https://docs.nvidia.com/cuda/cusparselt/types.html" TargetMode="External"/><Relationship Id="rId37" Type="http://schemas.openxmlformats.org/officeDocument/2006/relationships/hyperlink" Target="https://docs.nvidia.com/cuda/cusparselt/types.html" TargetMode="External"/><Relationship Id="rId53" Type="http://schemas.openxmlformats.org/officeDocument/2006/relationships/hyperlink" Target="https://docs.nvidia.com/cuda/cusparselt/types.html" TargetMode="External"/><Relationship Id="rId58" Type="http://schemas.openxmlformats.org/officeDocument/2006/relationships/hyperlink" Target="https://docs.nvidia.com/cuda/cusparselt/types.html" TargetMode="External"/><Relationship Id="rId74" Type="http://schemas.openxmlformats.org/officeDocument/2006/relationships/hyperlink" Target="https://docs.nvidia.com/cuda/cusparselt/types.html" TargetMode="External"/><Relationship Id="rId79" Type="http://schemas.openxmlformats.org/officeDocument/2006/relationships/hyperlink" Target="https://docs.nvidia.com/cuda/cusparselt/types.html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hyperlink" Target="https://docs.nvidia.com/cuda/cusparse/index.html" TargetMode="External"/><Relationship Id="rId22" Type="http://schemas.openxmlformats.org/officeDocument/2006/relationships/hyperlink" Target="https://docs.nvidia.com/cuda/cusparselt/types.html" TargetMode="External"/><Relationship Id="rId27" Type="http://schemas.openxmlformats.org/officeDocument/2006/relationships/hyperlink" Target="https://docs.nvidia.com/cuda/cusparselt/types.html" TargetMode="External"/><Relationship Id="rId30" Type="http://schemas.openxmlformats.org/officeDocument/2006/relationships/hyperlink" Target="https://docs.nvidia.com/cuda/cusparse/index.html" TargetMode="External"/><Relationship Id="rId35" Type="http://schemas.openxmlformats.org/officeDocument/2006/relationships/hyperlink" Target="https://docs.nvidia.com/cuda/cusparselt/types.html" TargetMode="External"/><Relationship Id="rId43" Type="http://schemas.openxmlformats.org/officeDocument/2006/relationships/hyperlink" Target="https://docs.nvidia.com/cuda/cusparselt/types.html" TargetMode="External"/><Relationship Id="rId48" Type="http://schemas.openxmlformats.org/officeDocument/2006/relationships/hyperlink" Target="https://docs.nvidia.com/cuda/cusparselt/types.html" TargetMode="External"/><Relationship Id="rId56" Type="http://schemas.openxmlformats.org/officeDocument/2006/relationships/hyperlink" Target="https://docs.nvidia.com/cuda/cusparselt/types.html" TargetMode="External"/><Relationship Id="rId64" Type="http://schemas.openxmlformats.org/officeDocument/2006/relationships/hyperlink" Target="https://docs.nvidia.com/cuda/cusparselt/types.html" TargetMode="External"/><Relationship Id="rId69" Type="http://schemas.openxmlformats.org/officeDocument/2006/relationships/hyperlink" Target="https://docs.nvidia.com/cuda/cusparselt/types.html" TargetMode="External"/><Relationship Id="rId77" Type="http://schemas.openxmlformats.org/officeDocument/2006/relationships/hyperlink" Target="https://docs.nvidia.com/cuda/cusparselt/types.html" TargetMode="External"/><Relationship Id="rId8" Type="http://schemas.openxmlformats.org/officeDocument/2006/relationships/hyperlink" Target="https://docs.nvidia.com/cuda/cusparselt/functions.html" TargetMode="External"/><Relationship Id="rId51" Type="http://schemas.openxmlformats.org/officeDocument/2006/relationships/hyperlink" Target="https://docs.nvidia.com/cuda/cusparselt/types.html" TargetMode="External"/><Relationship Id="rId72" Type="http://schemas.openxmlformats.org/officeDocument/2006/relationships/hyperlink" Target="https://docs.nvidia.com/cuda/cusparselt/types.html" TargetMode="External"/><Relationship Id="rId80" Type="http://schemas.openxmlformats.org/officeDocument/2006/relationships/hyperlink" Target="https://docs.nvidia.com/cuda/cusparselt/types.html" TargetMode="External"/><Relationship Id="rId85" Type="http://schemas.openxmlformats.org/officeDocument/2006/relationships/hyperlink" Target="https://docs.nvidia.com/cuda/cusparselt/typ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nvidia.com/cuda/cusparselt/types.html" TargetMode="External"/><Relationship Id="rId17" Type="http://schemas.openxmlformats.org/officeDocument/2006/relationships/hyperlink" Target="https://docs.nvidia.com/cuda/cusparse/index.html" TargetMode="External"/><Relationship Id="rId25" Type="http://schemas.openxmlformats.org/officeDocument/2006/relationships/hyperlink" Target="https://docs.nvidia.com/cuda/cusparselt/types.html" TargetMode="External"/><Relationship Id="rId33" Type="http://schemas.openxmlformats.org/officeDocument/2006/relationships/hyperlink" Target="https://docs.nvidia.com/cuda/cusparselt/types.html" TargetMode="External"/><Relationship Id="rId38" Type="http://schemas.openxmlformats.org/officeDocument/2006/relationships/hyperlink" Target="https://docs.nvidia.com/cuda/cusparselt/types.html" TargetMode="External"/><Relationship Id="rId46" Type="http://schemas.openxmlformats.org/officeDocument/2006/relationships/hyperlink" Target="https://docs.nvidia.com/cuda/cusparselt/types.html" TargetMode="External"/><Relationship Id="rId59" Type="http://schemas.openxmlformats.org/officeDocument/2006/relationships/hyperlink" Target="https://docs.nvidia.com/cuda/cusparselt/types.html" TargetMode="External"/><Relationship Id="rId67" Type="http://schemas.openxmlformats.org/officeDocument/2006/relationships/hyperlink" Target="https://docs.nvidia.com/cuda/cusparselt/types.html" TargetMode="External"/><Relationship Id="rId20" Type="http://schemas.openxmlformats.org/officeDocument/2006/relationships/hyperlink" Target="https://docs.nvidia.com/cuda/cusparselt/types.html" TargetMode="External"/><Relationship Id="rId41" Type="http://schemas.openxmlformats.org/officeDocument/2006/relationships/hyperlink" Target="https://docs.nvidia.com/cuda/cusparselt/types.html" TargetMode="External"/><Relationship Id="rId54" Type="http://schemas.openxmlformats.org/officeDocument/2006/relationships/hyperlink" Target="https://docs.nvidia.com/cuda/cusparselt/types.html" TargetMode="External"/><Relationship Id="rId62" Type="http://schemas.openxmlformats.org/officeDocument/2006/relationships/hyperlink" Target="https://docs.nvidia.com/cuda/cusparselt/types.html" TargetMode="External"/><Relationship Id="rId70" Type="http://schemas.openxmlformats.org/officeDocument/2006/relationships/hyperlink" Target="https://docs.nvidia.com/cuda/cusparselt/types.html" TargetMode="External"/><Relationship Id="rId75" Type="http://schemas.openxmlformats.org/officeDocument/2006/relationships/hyperlink" Target="https://docs.nvidia.com/cuda/cusparselt/types.html" TargetMode="External"/><Relationship Id="rId83" Type="http://schemas.openxmlformats.org/officeDocument/2006/relationships/hyperlink" Target="https://docs.nvidia.com/cuda/cusparselt/types.html" TargetMode="External"/><Relationship Id="rId88" Type="http://schemas.openxmlformats.org/officeDocument/2006/relationships/header" Target="header2.xml"/><Relationship Id="rId91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nvidia.com/cuda/cusparselt/types.html" TargetMode="External"/><Relationship Id="rId23" Type="http://schemas.openxmlformats.org/officeDocument/2006/relationships/hyperlink" Target="https://docs.nvidia.com/cuda/cusparselt/types.html" TargetMode="External"/><Relationship Id="rId28" Type="http://schemas.openxmlformats.org/officeDocument/2006/relationships/hyperlink" Target="https://docs.nvidia.com/cuda/cusparselt/types.html" TargetMode="External"/><Relationship Id="rId36" Type="http://schemas.openxmlformats.org/officeDocument/2006/relationships/hyperlink" Target="https://docs.nvidia.com/cuda/cusparselt/types.html" TargetMode="External"/><Relationship Id="rId49" Type="http://schemas.openxmlformats.org/officeDocument/2006/relationships/hyperlink" Target="https://docs.nvidia.com/cuda/cusparselt/types.html" TargetMode="External"/><Relationship Id="rId57" Type="http://schemas.openxmlformats.org/officeDocument/2006/relationships/hyperlink" Target="https://docs.nvidia.com/cuda/cusparselt/types.html" TargetMode="External"/><Relationship Id="rId10" Type="http://schemas.openxmlformats.org/officeDocument/2006/relationships/hyperlink" Target="https://docs.nvidia.com/cuda/cusparselt/types.html" TargetMode="External"/><Relationship Id="rId31" Type="http://schemas.openxmlformats.org/officeDocument/2006/relationships/hyperlink" Target="https://docs.nvidia.com/cuda/cusparselt/types.html" TargetMode="External"/><Relationship Id="rId44" Type="http://schemas.openxmlformats.org/officeDocument/2006/relationships/hyperlink" Target="https://docs.nvidia.com/cuda/cusparselt/types.html" TargetMode="External"/><Relationship Id="rId52" Type="http://schemas.openxmlformats.org/officeDocument/2006/relationships/hyperlink" Target="https://docs.nvidia.com/cuda/cusparselt/types.html" TargetMode="External"/><Relationship Id="rId60" Type="http://schemas.openxmlformats.org/officeDocument/2006/relationships/hyperlink" Target="https://docs.nvidia.com/cuda/cusparselt/types.html" TargetMode="External"/><Relationship Id="rId65" Type="http://schemas.openxmlformats.org/officeDocument/2006/relationships/hyperlink" Target="https://docs.nvidia.com/cuda/cusparselt/types.html" TargetMode="External"/><Relationship Id="rId73" Type="http://schemas.openxmlformats.org/officeDocument/2006/relationships/hyperlink" Target="https://docs.nvidia.com/cuda/cusparselt/types.html" TargetMode="External"/><Relationship Id="rId78" Type="http://schemas.openxmlformats.org/officeDocument/2006/relationships/hyperlink" Target="https://docs.nvidia.com/cuda/cusparselt/types.html" TargetMode="External"/><Relationship Id="rId81" Type="http://schemas.openxmlformats.org/officeDocument/2006/relationships/hyperlink" Target="https://docs.nvidia.com/cuda/cusparselt/types.html" TargetMode="External"/><Relationship Id="rId86" Type="http://schemas.openxmlformats.org/officeDocument/2006/relationships/hyperlink" Target="https://docs.nvidia.com/cuda/cusparselt/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vidia.com/cuda/cusparselt/types.html" TargetMode="External"/><Relationship Id="rId13" Type="http://schemas.openxmlformats.org/officeDocument/2006/relationships/hyperlink" Target="https://docs.nvidia.com/cuda/cusparse/index.html" TargetMode="External"/><Relationship Id="rId18" Type="http://schemas.openxmlformats.org/officeDocument/2006/relationships/hyperlink" Target="https://docs.nvidia.com/cuda/cusparse/index.html" TargetMode="External"/><Relationship Id="rId39" Type="http://schemas.openxmlformats.org/officeDocument/2006/relationships/hyperlink" Target="https://docs.nvidia.com/cuda/cusparselt/types.html" TargetMode="External"/><Relationship Id="rId34" Type="http://schemas.openxmlformats.org/officeDocument/2006/relationships/hyperlink" Target="https://docs.nvidia.com/cuda/cusparselt/types.html" TargetMode="External"/><Relationship Id="rId50" Type="http://schemas.openxmlformats.org/officeDocument/2006/relationships/hyperlink" Target="https://docs.nvidia.com/cuda/cusparselt/types.html" TargetMode="External"/><Relationship Id="rId55" Type="http://schemas.openxmlformats.org/officeDocument/2006/relationships/hyperlink" Target="https://docs.nvidia.com/cuda/cusparselt/types.html" TargetMode="External"/><Relationship Id="rId76" Type="http://schemas.openxmlformats.org/officeDocument/2006/relationships/hyperlink" Target="https://docs.nvidia.com/cuda/cusparselt/types.html" TargetMode="External"/><Relationship Id="rId7" Type="http://schemas.openxmlformats.org/officeDocument/2006/relationships/hyperlink" Target="https://docs.nvidia.com/cuda/cusparselt/functions.html" TargetMode="External"/><Relationship Id="rId71" Type="http://schemas.openxmlformats.org/officeDocument/2006/relationships/hyperlink" Target="https://docs.nvidia.com/cuda/cusparselt/types.html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docs.nvidia.com/cuda/cusparse/index.html" TargetMode="External"/><Relationship Id="rId24" Type="http://schemas.openxmlformats.org/officeDocument/2006/relationships/hyperlink" Target="https://docs.nvidia.com/cuda/cusparselt/types.html" TargetMode="External"/><Relationship Id="rId40" Type="http://schemas.openxmlformats.org/officeDocument/2006/relationships/hyperlink" Target="https://docs.nvidia.com/cuda/cusparselt/types.html" TargetMode="External"/><Relationship Id="rId45" Type="http://schemas.openxmlformats.org/officeDocument/2006/relationships/hyperlink" Target="https://docs.nvidia.com/cuda/cusparselt/types.html" TargetMode="External"/><Relationship Id="rId66" Type="http://schemas.openxmlformats.org/officeDocument/2006/relationships/hyperlink" Target="https://docs.nvidia.com/cuda/cusparselt/types.html" TargetMode="External"/><Relationship Id="rId87" Type="http://schemas.openxmlformats.org/officeDocument/2006/relationships/header" Target="header1.xml"/><Relationship Id="rId61" Type="http://schemas.openxmlformats.org/officeDocument/2006/relationships/hyperlink" Target="https://docs.nvidia.com/cuda/cusparselt/types.html" TargetMode="External"/><Relationship Id="rId82" Type="http://schemas.openxmlformats.org/officeDocument/2006/relationships/hyperlink" Target="https://docs.nvidia.com/cuda/cusparselt/types.html" TargetMode="External"/><Relationship Id="rId19" Type="http://schemas.openxmlformats.org/officeDocument/2006/relationships/hyperlink" Target="https://docs.nvidia.com/cuda/cusparselt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6939</Words>
  <Characters>39555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Vin</dc:creator>
  <cp:keywords/>
  <dc:description/>
  <cp:lastModifiedBy>Huang, Vin</cp:lastModifiedBy>
  <cp:revision>2</cp:revision>
  <cp:lastPrinted>2022-06-30T07:49:00Z</cp:lastPrinted>
  <dcterms:created xsi:type="dcterms:W3CDTF">2022-06-30T08:17:00Z</dcterms:created>
  <dcterms:modified xsi:type="dcterms:W3CDTF">2022-06-30T08:17:00Z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#0000ff,10,Arial</vt:lpwstr>
  </property>
  <property fmtid="{D5CDD505-2E9C-101B-9397-08002B2CF9AE}" pid="4" name="ClassificationContentMarkingHeaderText">
    <vt:lpwstr>[AMD Official Use Only]</vt:lpwstr>
  </property>
  <property fmtid="{D5CDD505-2E9C-101B-9397-08002B2CF9AE}" pid="5" name="MSIP_Label_88914ebd-7e6c-4e12-a031-a9906be2db14_Enabled">
    <vt:lpwstr>true</vt:lpwstr>
  </property>
  <property fmtid="{D5CDD505-2E9C-101B-9397-08002B2CF9AE}" pid="6" name="MSIP_Label_88914ebd-7e6c-4e12-a031-a9906be2db14_SetDate">
    <vt:lpwstr>2021-12-08T08:17:14Z</vt:lpwstr>
  </property>
  <property fmtid="{D5CDD505-2E9C-101B-9397-08002B2CF9AE}" pid="7" name="MSIP_Label_88914ebd-7e6c-4e12-a031-a9906be2db14_Method">
    <vt:lpwstr>Standard</vt:lpwstr>
  </property>
  <property fmtid="{D5CDD505-2E9C-101B-9397-08002B2CF9AE}" pid="8" name="MSIP_Label_88914ebd-7e6c-4e12-a031-a9906be2db14_Name">
    <vt:lpwstr>AMD Official Use Only-AIP 2.0</vt:lpwstr>
  </property>
  <property fmtid="{D5CDD505-2E9C-101B-9397-08002B2CF9AE}" pid="9" name="MSIP_Label_88914ebd-7e6c-4e12-a031-a9906be2db14_SiteId">
    <vt:lpwstr>3dd8961f-e488-4e60-8e11-a82d994e183d</vt:lpwstr>
  </property>
  <property fmtid="{D5CDD505-2E9C-101B-9397-08002B2CF9AE}" pid="10" name="MSIP_Label_88914ebd-7e6c-4e12-a031-a9906be2db14_ActionId">
    <vt:lpwstr>5f8f182f-de44-4797-ab56-a532faf42efd</vt:lpwstr>
  </property>
  <property fmtid="{D5CDD505-2E9C-101B-9397-08002B2CF9AE}" pid="11" name="MSIP_Label_88914ebd-7e6c-4e12-a031-a9906be2db14_ContentBits">
    <vt:lpwstr>1</vt:lpwstr>
  </property>
</Properties>
</file>